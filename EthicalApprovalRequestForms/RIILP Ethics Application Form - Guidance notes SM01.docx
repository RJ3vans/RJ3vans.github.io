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0DF95" w14:textId="77777777" w:rsidR="00007FAC" w:rsidRPr="0041244E" w:rsidRDefault="00007FAC" w:rsidP="00007FAC">
      <w:pPr>
        <w:jc w:val="right"/>
        <w:rPr>
          <w:rFonts w:asciiTheme="minorHAnsi" w:hAnsiTheme="minorHAnsi" w:cstheme="minorHAnsi"/>
          <w:b/>
        </w:rPr>
      </w:pPr>
    </w:p>
    <w:p w14:paraId="47A84CB2" w14:textId="5AC79BB7" w:rsidR="003D3402" w:rsidRPr="003D3402" w:rsidRDefault="00006824" w:rsidP="003D3402">
      <w:pPr>
        <w:jc w:val="center"/>
        <w:rPr>
          <w:rFonts w:asciiTheme="minorHAnsi" w:hAnsiTheme="minorHAnsi" w:cstheme="minorHAnsi"/>
          <w:b/>
          <w:sz w:val="28"/>
          <w:szCs w:val="28"/>
        </w:rPr>
      </w:pPr>
      <w:r w:rsidRPr="003D3402">
        <w:rPr>
          <w:rFonts w:asciiTheme="minorHAnsi" w:hAnsiTheme="minorHAnsi" w:cstheme="minorHAnsi"/>
          <w:b/>
          <w:sz w:val="28"/>
          <w:szCs w:val="28"/>
        </w:rPr>
        <w:t>Ethics proposal f</w:t>
      </w:r>
      <w:r w:rsidR="00573114" w:rsidRPr="003D3402">
        <w:rPr>
          <w:rFonts w:asciiTheme="minorHAnsi" w:hAnsiTheme="minorHAnsi" w:cstheme="minorHAnsi"/>
          <w:b/>
          <w:sz w:val="28"/>
          <w:szCs w:val="28"/>
        </w:rPr>
        <w:t xml:space="preserve">orm for </w:t>
      </w:r>
      <w:r w:rsidR="00007FAC" w:rsidRPr="003D3402">
        <w:rPr>
          <w:rFonts w:asciiTheme="minorHAnsi" w:hAnsiTheme="minorHAnsi" w:cstheme="minorHAnsi"/>
          <w:b/>
          <w:sz w:val="28"/>
          <w:szCs w:val="28"/>
        </w:rPr>
        <w:t>(</w:t>
      </w:r>
      <w:r w:rsidRPr="003D3402">
        <w:rPr>
          <w:rFonts w:asciiTheme="minorHAnsi" w:hAnsiTheme="minorHAnsi" w:cstheme="minorHAnsi"/>
          <w:b/>
          <w:sz w:val="28"/>
          <w:szCs w:val="28"/>
        </w:rPr>
        <w:t>Level S</w:t>
      </w:r>
      <w:r w:rsidR="00CB6EA7" w:rsidRPr="003D3402">
        <w:rPr>
          <w:rFonts w:asciiTheme="minorHAnsi" w:hAnsiTheme="minorHAnsi" w:cstheme="minorHAnsi"/>
          <w:b/>
          <w:sz w:val="28"/>
          <w:szCs w:val="28"/>
        </w:rPr>
        <w:t>even</w:t>
      </w:r>
      <w:r w:rsidR="00007FAC" w:rsidRPr="003D3402">
        <w:rPr>
          <w:rFonts w:asciiTheme="minorHAnsi" w:hAnsiTheme="minorHAnsi" w:cstheme="minorHAnsi"/>
          <w:b/>
          <w:sz w:val="28"/>
          <w:szCs w:val="28"/>
        </w:rPr>
        <w:t xml:space="preserve">) </w:t>
      </w:r>
      <w:r w:rsidR="00FB2F63" w:rsidRPr="003D3402">
        <w:rPr>
          <w:rFonts w:asciiTheme="minorHAnsi" w:hAnsiTheme="minorHAnsi" w:cstheme="minorHAnsi"/>
          <w:b/>
          <w:sz w:val="28"/>
          <w:szCs w:val="28"/>
        </w:rPr>
        <w:t>Master</w:t>
      </w:r>
      <w:r w:rsidR="00116837" w:rsidRPr="003D3402">
        <w:rPr>
          <w:rFonts w:asciiTheme="minorHAnsi" w:hAnsiTheme="minorHAnsi" w:cstheme="minorHAnsi"/>
          <w:b/>
          <w:sz w:val="28"/>
          <w:szCs w:val="28"/>
        </w:rPr>
        <w:t>’</w:t>
      </w:r>
      <w:r w:rsidR="00FB2F63" w:rsidRPr="003D3402">
        <w:rPr>
          <w:rFonts w:asciiTheme="minorHAnsi" w:hAnsiTheme="minorHAnsi" w:cstheme="minorHAnsi"/>
          <w:b/>
          <w:sz w:val="28"/>
          <w:szCs w:val="28"/>
        </w:rPr>
        <w:t>s</w:t>
      </w:r>
      <w:r w:rsidRPr="003D3402">
        <w:rPr>
          <w:rFonts w:asciiTheme="minorHAnsi" w:hAnsiTheme="minorHAnsi" w:cstheme="minorHAnsi"/>
          <w:b/>
          <w:sz w:val="28"/>
          <w:szCs w:val="28"/>
        </w:rPr>
        <w:t xml:space="preserve"> dissertations</w:t>
      </w:r>
      <w:r w:rsidR="00CB6EA7" w:rsidRPr="003D3402">
        <w:rPr>
          <w:rFonts w:asciiTheme="minorHAnsi" w:hAnsiTheme="minorHAnsi" w:cstheme="minorHAnsi"/>
          <w:b/>
          <w:sz w:val="28"/>
          <w:szCs w:val="28"/>
        </w:rPr>
        <w:t xml:space="preserve"> </w:t>
      </w:r>
      <w:r w:rsidR="003D3402" w:rsidRPr="003D3402">
        <w:rPr>
          <w:rFonts w:asciiTheme="minorHAnsi" w:hAnsiTheme="minorHAnsi" w:cstheme="minorHAnsi"/>
          <w:b/>
          <w:sz w:val="28"/>
          <w:szCs w:val="28"/>
        </w:rPr>
        <w:br/>
      </w:r>
      <w:r w:rsidR="00CB6EA7" w:rsidRPr="003D3402">
        <w:rPr>
          <w:rFonts w:asciiTheme="minorHAnsi" w:hAnsiTheme="minorHAnsi" w:cstheme="minorHAnsi"/>
          <w:b/>
        </w:rPr>
        <w:t>(including taught Master’s)</w:t>
      </w:r>
    </w:p>
    <w:p w14:paraId="0D26E24C" w14:textId="4EC3F42B" w:rsidR="00573114" w:rsidRPr="00B814B6" w:rsidRDefault="00B76897" w:rsidP="00573114">
      <w:pPr>
        <w:jc w:val="center"/>
        <w:rPr>
          <w:rFonts w:asciiTheme="minorHAnsi" w:hAnsiTheme="minorHAnsi" w:cstheme="minorHAnsi"/>
          <w:b/>
          <w:color w:val="FF0000"/>
          <w:sz w:val="32"/>
          <w:szCs w:val="32"/>
        </w:rPr>
      </w:pPr>
      <w:r w:rsidRPr="00B814B6">
        <w:rPr>
          <w:rFonts w:asciiTheme="minorHAnsi" w:hAnsiTheme="minorHAnsi" w:cstheme="minorHAnsi"/>
          <w:b/>
          <w:color w:val="FF0000"/>
          <w:sz w:val="32"/>
          <w:szCs w:val="32"/>
        </w:rPr>
        <w:t xml:space="preserve">Guidance Notes </w:t>
      </w:r>
    </w:p>
    <w:p w14:paraId="27C42E04" w14:textId="77777777" w:rsidR="00573114" w:rsidRPr="0041244E" w:rsidRDefault="00573114" w:rsidP="00573114">
      <w:pPr>
        <w:jc w:val="left"/>
        <w:rPr>
          <w:rFonts w:asciiTheme="minorHAnsi" w:hAnsiTheme="minorHAnsi" w:cstheme="minorHAnsi"/>
          <w:b/>
        </w:rPr>
      </w:pPr>
    </w:p>
    <w:p w14:paraId="55F01B18" w14:textId="6D174DC3" w:rsidR="00235C5D" w:rsidRDefault="001205B3" w:rsidP="002E75B4">
      <w:pPr>
        <w:rPr>
          <w:rFonts w:asciiTheme="minorHAnsi" w:hAnsiTheme="minorHAnsi" w:cstheme="minorHAnsi"/>
        </w:rPr>
      </w:pPr>
      <w:r w:rsidRPr="0041244E">
        <w:rPr>
          <w:rFonts w:asciiTheme="minorHAnsi" w:hAnsiTheme="minorHAnsi" w:cstheme="minorHAnsi"/>
        </w:rPr>
        <w:t xml:space="preserve">You should read the University Ethics Guidance before filling in this form. This is available from: </w:t>
      </w:r>
      <w:hyperlink r:id="rId8" w:history="1">
        <w:r w:rsidRPr="0041244E">
          <w:rPr>
            <w:rStyle w:val="Hyperlink"/>
            <w:rFonts w:asciiTheme="minorHAnsi" w:hAnsiTheme="minorHAnsi" w:cstheme="minorHAnsi"/>
          </w:rPr>
          <w:t>https://www.wlv.ac.uk/research/research-policies-procedures--guidelines/ethics-guidance/</w:t>
        </w:r>
      </w:hyperlink>
      <w:r w:rsidR="00235C5D" w:rsidRPr="0041244E">
        <w:rPr>
          <w:rFonts w:asciiTheme="minorHAnsi" w:hAnsiTheme="minorHAnsi" w:cstheme="minorHAnsi"/>
        </w:rPr>
        <w:t xml:space="preserve"> </w:t>
      </w:r>
    </w:p>
    <w:p w14:paraId="320F157F" w14:textId="77777777" w:rsidR="0041244E" w:rsidRPr="0041244E" w:rsidRDefault="0041244E" w:rsidP="002E75B4">
      <w:pPr>
        <w:rPr>
          <w:rFonts w:asciiTheme="minorHAnsi" w:hAnsiTheme="minorHAnsi" w:cstheme="minorHAnsi"/>
        </w:rPr>
      </w:pPr>
    </w:p>
    <w:p w14:paraId="7FA7A407" w14:textId="6767381C" w:rsidR="00235C5D" w:rsidRPr="0041244E" w:rsidRDefault="00235C5D" w:rsidP="002E75B4">
      <w:pPr>
        <w:rPr>
          <w:rFonts w:asciiTheme="minorHAnsi" w:hAnsiTheme="minorHAnsi" w:cstheme="minorHAnsi"/>
        </w:rPr>
      </w:pPr>
      <w:r w:rsidRPr="0041244E">
        <w:rPr>
          <w:rFonts w:asciiTheme="minorHAnsi" w:hAnsiTheme="minorHAnsi" w:cstheme="minorHAnsi"/>
        </w:rPr>
        <w:t>[</w:t>
      </w:r>
      <w:r w:rsidRPr="0041244E">
        <w:rPr>
          <w:rFonts w:asciiTheme="minorHAnsi" w:hAnsiTheme="minorHAnsi" w:cstheme="minorHAnsi"/>
          <w:i/>
          <w:iCs/>
        </w:rPr>
        <w:t xml:space="preserve">For your information, the ACL currently adopts the ACM Code of Ethics and Professional Conduct: </w:t>
      </w:r>
      <w:hyperlink r:id="rId9" w:history="1">
        <w:r w:rsidRPr="0041244E">
          <w:rPr>
            <w:rStyle w:val="Hyperlink"/>
            <w:rFonts w:asciiTheme="minorHAnsi" w:hAnsiTheme="minorHAnsi" w:cstheme="minorHAnsi"/>
            <w:i/>
            <w:iCs/>
          </w:rPr>
          <w:t>https://www.acm.org/code-of-ethics</w:t>
        </w:r>
      </w:hyperlink>
      <w:r w:rsidRPr="0041244E">
        <w:rPr>
          <w:rFonts w:asciiTheme="minorHAnsi" w:hAnsiTheme="minorHAnsi" w:cstheme="minorHAnsi"/>
          <w:i/>
          <w:iCs/>
        </w:rPr>
        <w:t>. This may be helpful when considering the ethical issues raised by your proposal</w:t>
      </w:r>
      <w:r w:rsidR="00F46576" w:rsidRPr="0041244E">
        <w:rPr>
          <w:rFonts w:asciiTheme="minorHAnsi" w:hAnsiTheme="minorHAnsi" w:cstheme="minorHAnsi"/>
          <w:i/>
          <w:iCs/>
        </w:rPr>
        <w:t xml:space="preserve">. Another useful document for large-scale projects is: </w:t>
      </w:r>
      <w:hyperlink r:id="rId10" w:history="1">
        <w:r w:rsidR="00F46576" w:rsidRPr="0041244E">
          <w:rPr>
            <w:rStyle w:val="Hyperlink"/>
            <w:rFonts w:asciiTheme="minorHAnsi" w:hAnsiTheme="minorHAnsi" w:cstheme="minorHAnsi"/>
            <w:i/>
            <w:iCs/>
          </w:rPr>
          <w:t>https://www.turing.ac.uk/sites/default/files/2019-08/understanding_artificial_intelligence_ethics_and_safety.pdf</w:t>
        </w:r>
      </w:hyperlink>
      <w:r w:rsidRPr="0041244E">
        <w:rPr>
          <w:rFonts w:asciiTheme="minorHAnsi" w:hAnsiTheme="minorHAnsi" w:cstheme="minorHAnsi"/>
        </w:rPr>
        <w:t>].</w:t>
      </w:r>
      <w:r w:rsidR="001205B3" w:rsidRPr="0041244E">
        <w:rPr>
          <w:rFonts w:asciiTheme="minorHAnsi" w:hAnsiTheme="minorHAnsi" w:cstheme="minorHAnsi"/>
        </w:rPr>
        <w:t xml:space="preserve"> </w:t>
      </w:r>
    </w:p>
    <w:p w14:paraId="7DE0862D" w14:textId="77777777" w:rsidR="00B231D3" w:rsidRPr="0041244E" w:rsidRDefault="00B231D3" w:rsidP="002E75B4">
      <w:pPr>
        <w:rPr>
          <w:rFonts w:asciiTheme="minorHAnsi" w:hAnsiTheme="minorHAnsi" w:cstheme="minorHAnsi"/>
        </w:rPr>
      </w:pPr>
    </w:p>
    <w:p w14:paraId="4B3F5FA1" w14:textId="015447B8" w:rsidR="002E75B4" w:rsidRPr="0041244E" w:rsidRDefault="001205B3" w:rsidP="002E75B4">
      <w:pPr>
        <w:rPr>
          <w:rFonts w:asciiTheme="minorHAnsi" w:hAnsiTheme="minorHAnsi" w:cstheme="minorHAnsi"/>
        </w:rPr>
      </w:pPr>
      <w:r w:rsidRPr="0041244E">
        <w:rPr>
          <w:rFonts w:asciiTheme="minorHAnsi" w:hAnsiTheme="minorHAnsi" w:cstheme="minorHAnsi"/>
        </w:rPr>
        <w:t xml:space="preserve">Once completed fully, </w:t>
      </w:r>
      <w:r w:rsidRPr="0041244E">
        <w:rPr>
          <w:rFonts w:asciiTheme="minorHAnsi" w:hAnsiTheme="minorHAnsi" w:cstheme="minorHAnsi"/>
          <w:bCs/>
          <w:lang w:eastAsia="en-GB"/>
        </w:rPr>
        <w:t>please submit this</w:t>
      </w:r>
      <w:r w:rsidR="00F46576" w:rsidRPr="0041244E">
        <w:rPr>
          <w:rFonts w:asciiTheme="minorHAnsi" w:hAnsiTheme="minorHAnsi" w:cstheme="minorHAnsi"/>
          <w:bCs/>
          <w:lang w:eastAsia="en-GB"/>
        </w:rPr>
        <w:t xml:space="preserve"> ethics proposal</w:t>
      </w:r>
      <w:r w:rsidRPr="0041244E">
        <w:rPr>
          <w:rFonts w:asciiTheme="minorHAnsi" w:hAnsiTheme="minorHAnsi" w:cstheme="minorHAnsi"/>
          <w:bCs/>
          <w:lang w:eastAsia="en-GB"/>
        </w:rPr>
        <w:t xml:space="preserve"> form to your supervisor for the project you are undertaking. Once the supervisor has approved and signed it, you must append a copy to your project </w:t>
      </w:r>
      <w:r w:rsidRPr="0041244E">
        <w:rPr>
          <w:rFonts w:asciiTheme="minorHAnsi" w:hAnsiTheme="minorHAnsi" w:cstheme="minorHAnsi"/>
        </w:rPr>
        <w:t xml:space="preserve">placed as appendix A. </w:t>
      </w:r>
      <w:r w:rsidR="00573114" w:rsidRPr="0041244E">
        <w:rPr>
          <w:rFonts w:asciiTheme="minorHAnsi" w:hAnsiTheme="minorHAnsi" w:cstheme="minorHAnsi"/>
          <w:bCs/>
        </w:rPr>
        <w:t xml:space="preserve">Please note that this permission is only concerned with ethical issues and does not indicate anything about the intellectual merit of your project. </w:t>
      </w:r>
    </w:p>
    <w:p w14:paraId="594488B7" w14:textId="2105D645" w:rsidR="002E75B4" w:rsidRPr="0041244E" w:rsidRDefault="002E75B4" w:rsidP="00EB4B52">
      <w:pPr>
        <w:jc w:val="left"/>
        <w:rPr>
          <w:rFonts w:asciiTheme="minorHAnsi" w:hAnsiTheme="minorHAnsi" w:cstheme="minorHAnsi"/>
          <w:bCs/>
        </w:rPr>
      </w:pPr>
    </w:p>
    <w:p w14:paraId="497495C8" w14:textId="709F280D" w:rsidR="00B76897" w:rsidRDefault="00B76897" w:rsidP="00B76897">
      <w:pPr>
        <w:pStyle w:val="NormalWeb"/>
        <w:spacing w:before="0" w:beforeAutospacing="0" w:after="0" w:afterAutospacing="0"/>
        <w:rPr>
          <w:rFonts w:asciiTheme="minorHAnsi" w:hAnsiTheme="minorHAnsi" w:cstheme="minorHAnsi"/>
          <w:b/>
          <w:bCs/>
          <w:color w:val="FF0000"/>
        </w:rPr>
      </w:pPr>
      <w:r w:rsidRPr="0041244E">
        <w:rPr>
          <w:rFonts w:asciiTheme="minorHAnsi" w:hAnsiTheme="minorHAnsi" w:cstheme="minorHAnsi"/>
          <w:b/>
          <w:bCs/>
          <w:color w:val="FF0000"/>
        </w:rPr>
        <w:t>Ethical approval should be obtained before students begin the data collection process.</w:t>
      </w:r>
    </w:p>
    <w:p w14:paraId="24D07E00" w14:textId="77777777" w:rsidR="0041244E" w:rsidRPr="0041244E" w:rsidRDefault="0041244E" w:rsidP="00B76897">
      <w:pPr>
        <w:pStyle w:val="NormalWeb"/>
        <w:spacing w:before="0" w:beforeAutospacing="0" w:after="0" w:afterAutospacing="0"/>
        <w:rPr>
          <w:rFonts w:asciiTheme="minorHAnsi" w:hAnsiTheme="minorHAnsi" w:cstheme="minorHAnsi"/>
          <w:b/>
          <w:bCs/>
          <w:color w:val="FF0000"/>
        </w:rPr>
      </w:pPr>
    </w:p>
    <w:p w14:paraId="18A2F97E" w14:textId="40819CD7" w:rsidR="00B76897" w:rsidRPr="0041244E" w:rsidRDefault="00B76897" w:rsidP="00B76897">
      <w:pPr>
        <w:jc w:val="left"/>
        <w:rPr>
          <w:rFonts w:asciiTheme="minorHAnsi" w:hAnsiTheme="minorHAnsi" w:cstheme="minorHAnsi"/>
          <w:lang w:eastAsia="en-GB"/>
        </w:rPr>
      </w:pPr>
      <w:r w:rsidRPr="0041244E">
        <w:rPr>
          <w:rFonts w:asciiTheme="minorHAnsi" w:hAnsiTheme="minorHAnsi" w:cstheme="minorHAnsi"/>
          <w:color w:val="000000"/>
          <w:lang w:eastAsia="en-GB"/>
        </w:rPr>
        <w:t xml:space="preserve">Supervisors should help the student to identify ethical issues in the project and suggest methods to mitigate them. If the supervisor is completely happy and confident that all ethical issues will be satisfactorily addressed, then the supervisor can grant ethical approval to the project. It should be kept in mind that, in the University of Wolverhampton, the chair of the ethics committee will review all taught </w:t>
      </w:r>
      <w:proofErr w:type="gramStart"/>
      <w:r w:rsidRPr="0041244E">
        <w:rPr>
          <w:rFonts w:asciiTheme="minorHAnsi" w:hAnsiTheme="minorHAnsi" w:cstheme="minorHAnsi"/>
          <w:color w:val="000000"/>
          <w:lang w:eastAsia="en-GB"/>
        </w:rPr>
        <w:t>Master’s</w:t>
      </w:r>
      <w:proofErr w:type="gramEnd"/>
      <w:r w:rsidRPr="0041244E">
        <w:rPr>
          <w:rFonts w:asciiTheme="minorHAnsi" w:hAnsiTheme="minorHAnsi" w:cstheme="minorHAnsi"/>
          <w:color w:val="000000"/>
          <w:lang w:eastAsia="en-GB"/>
        </w:rPr>
        <w:t xml:space="preserve"> dissertations </w:t>
      </w:r>
      <w:del w:id="0" w:author="Moze, Sara" w:date="2022-03-23T17:54:00Z">
        <w:r w:rsidRPr="0041244E" w:rsidDel="00A262F0">
          <w:rPr>
            <w:rFonts w:asciiTheme="minorHAnsi" w:hAnsiTheme="minorHAnsi" w:cstheme="minorHAnsi"/>
            <w:color w:val="000000"/>
            <w:lang w:eastAsia="en-GB"/>
          </w:rPr>
          <w:delText xml:space="preserve">(including those produced in EMTTI) </w:delText>
        </w:r>
      </w:del>
      <w:r w:rsidRPr="0041244E">
        <w:rPr>
          <w:rFonts w:asciiTheme="minorHAnsi" w:hAnsiTheme="minorHAnsi" w:cstheme="minorHAnsi"/>
          <w:color w:val="000000"/>
          <w:lang w:eastAsia="en-GB"/>
        </w:rPr>
        <w:t>in order to write an annual report on ethics in RIILP for the University’s Ethics Subcommittee of the Academic Board. Supervisors should be certain when they grant ethical approval.</w:t>
      </w:r>
    </w:p>
    <w:p w14:paraId="3F4A1676" w14:textId="77777777" w:rsidR="00B76897" w:rsidRPr="0041244E" w:rsidRDefault="00B76897" w:rsidP="00B76897">
      <w:pPr>
        <w:jc w:val="left"/>
        <w:rPr>
          <w:rFonts w:asciiTheme="minorHAnsi" w:hAnsiTheme="minorHAnsi" w:cstheme="minorHAnsi"/>
          <w:lang w:eastAsia="en-GB"/>
        </w:rPr>
      </w:pPr>
    </w:p>
    <w:p w14:paraId="184C95D8" w14:textId="0BD35A3A" w:rsidR="00B76897" w:rsidRPr="0041244E" w:rsidRDefault="00B76897" w:rsidP="00B76897">
      <w:pPr>
        <w:jc w:val="left"/>
        <w:rPr>
          <w:rFonts w:asciiTheme="minorHAnsi" w:hAnsiTheme="minorHAnsi" w:cstheme="minorHAnsi"/>
          <w:lang w:eastAsia="en-GB"/>
        </w:rPr>
      </w:pPr>
      <w:r w:rsidRPr="0041244E">
        <w:rPr>
          <w:rFonts w:asciiTheme="minorHAnsi" w:hAnsiTheme="minorHAnsi" w:cstheme="minorHAnsi"/>
          <w:color w:val="000000"/>
          <w:lang w:eastAsia="en-GB"/>
        </w:rPr>
        <w:t xml:space="preserve">If supervisors are not sure about the ethical issues involved in a project and the steps taken to address these issues, the application for ethical approval should be sent to the </w:t>
      </w:r>
      <w:del w:id="1" w:author="Moze, Sara" w:date="2022-03-23T17:54:00Z">
        <w:r w:rsidRPr="0041244E" w:rsidDel="00A262F0">
          <w:rPr>
            <w:rFonts w:asciiTheme="minorHAnsi" w:hAnsiTheme="minorHAnsi" w:cstheme="minorHAnsi"/>
            <w:color w:val="000000"/>
            <w:lang w:eastAsia="en-GB"/>
          </w:rPr>
          <w:delText>most local representative</w:delText>
        </w:r>
      </w:del>
      <w:ins w:id="2" w:author="Moze, Sara" w:date="2022-03-23T17:54:00Z">
        <w:r w:rsidR="00A262F0">
          <w:rPr>
            <w:rFonts w:asciiTheme="minorHAnsi" w:hAnsiTheme="minorHAnsi" w:cstheme="minorHAnsi"/>
            <w:color w:val="000000"/>
            <w:lang w:eastAsia="en-GB"/>
          </w:rPr>
          <w:t>chair</w:t>
        </w:r>
      </w:ins>
      <w:r w:rsidRPr="0041244E">
        <w:rPr>
          <w:rFonts w:asciiTheme="minorHAnsi" w:hAnsiTheme="minorHAnsi" w:cstheme="minorHAnsi"/>
          <w:color w:val="000000"/>
          <w:lang w:eastAsia="en-GB"/>
        </w:rPr>
        <w:t xml:space="preserve"> of the </w:t>
      </w:r>
      <w:del w:id="3" w:author="Moze, Sara" w:date="2022-03-23T17:54:00Z">
        <w:r w:rsidRPr="0041244E" w:rsidDel="00A262F0">
          <w:rPr>
            <w:rFonts w:asciiTheme="minorHAnsi" w:hAnsiTheme="minorHAnsi" w:cstheme="minorHAnsi"/>
            <w:color w:val="000000"/>
            <w:lang w:eastAsia="en-GB"/>
          </w:rPr>
          <w:delText>EMTTI</w:delText>
        </w:r>
      </w:del>
      <w:ins w:id="4" w:author="Moze, Sara" w:date="2022-03-23T17:54:00Z">
        <w:r w:rsidR="00A262F0">
          <w:rPr>
            <w:rFonts w:asciiTheme="minorHAnsi" w:hAnsiTheme="minorHAnsi" w:cstheme="minorHAnsi"/>
            <w:color w:val="000000"/>
            <w:lang w:eastAsia="en-GB"/>
          </w:rPr>
          <w:t>RIILP</w:t>
        </w:r>
      </w:ins>
      <w:r w:rsidRPr="0041244E">
        <w:rPr>
          <w:rFonts w:asciiTheme="minorHAnsi" w:hAnsiTheme="minorHAnsi" w:cstheme="minorHAnsi"/>
          <w:color w:val="000000"/>
          <w:lang w:eastAsia="en-GB"/>
        </w:rPr>
        <w:t xml:space="preserve"> Ethics </w:t>
      </w:r>
      <w:commentRangeStart w:id="5"/>
      <w:r w:rsidRPr="0041244E">
        <w:rPr>
          <w:rFonts w:asciiTheme="minorHAnsi" w:hAnsiTheme="minorHAnsi" w:cstheme="minorHAnsi"/>
          <w:color w:val="000000"/>
          <w:lang w:eastAsia="en-GB"/>
        </w:rPr>
        <w:t>Committee</w:t>
      </w:r>
      <w:commentRangeEnd w:id="5"/>
      <w:r w:rsidR="00941E06">
        <w:rPr>
          <w:rStyle w:val="CommentReference"/>
        </w:rPr>
        <w:commentReference w:id="5"/>
      </w:r>
      <w:r w:rsidRPr="0041244E">
        <w:rPr>
          <w:rFonts w:asciiTheme="minorHAnsi" w:hAnsiTheme="minorHAnsi" w:cstheme="minorHAnsi"/>
          <w:color w:val="000000"/>
          <w:lang w:eastAsia="en-GB"/>
        </w:rPr>
        <w:t xml:space="preserve">. </w:t>
      </w:r>
      <w:del w:id="6" w:author="Moze, Sara" w:date="2022-03-23T17:55:00Z">
        <w:r w:rsidRPr="0041244E" w:rsidDel="00A262F0">
          <w:rPr>
            <w:rFonts w:asciiTheme="minorHAnsi" w:hAnsiTheme="minorHAnsi" w:cstheme="minorHAnsi"/>
            <w:color w:val="000000"/>
            <w:lang w:eastAsia="en-GB"/>
          </w:rPr>
          <w:delText>These representatives can grant approval themselves, possibly after consulting with other members of the EMTTI Ethics Committee or local Ethics Committees, in cases of uncertainty.</w:delText>
        </w:r>
      </w:del>
    </w:p>
    <w:p w14:paraId="4D1D454D" w14:textId="77777777" w:rsidR="00B76897" w:rsidRPr="0041244E" w:rsidRDefault="00B76897" w:rsidP="00B76897">
      <w:pPr>
        <w:jc w:val="left"/>
        <w:rPr>
          <w:rFonts w:asciiTheme="minorHAnsi" w:hAnsiTheme="minorHAnsi" w:cstheme="minorHAnsi"/>
          <w:lang w:eastAsia="en-GB"/>
        </w:rPr>
      </w:pPr>
    </w:p>
    <w:p w14:paraId="76F87FE6" w14:textId="77777777" w:rsidR="00B76897" w:rsidRPr="0041244E" w:rsidRDefault="00B76897" w:rsidP="00B76897">
      <w:pPr>
        <w:jc w:val="left"/>
        <w:rPr>
          <w:rFonts w:asciiTheme="minorHAnsi" w:hAnsiTheme="minorHAnsi" w:cstheme="minorHAnsi"/>
          <w:color w:val="000000"/>
          <w:lang w:eastAsia="en-GB"/>
        </w:rPr>
      </w:pPr>
      <w:r w:rsidRPr="0041244E">
        <w:rPr>
          <w:rFonts w:asciiTheme="minorHAnsi" w:hAnsiTheme="minorHAnsi" w:cstheme="minorHAnsi"/>
          <w:color w:val="000000"/>
          <w:lang w:eastAsia="en-GB"/>
        </w:rPr>
        <w:t>The following paragraphs briefly mention the two most common types of ethical issues encountered in RGCL in 2020-2021.</w:t>
      </w:r>
    </w:p>
    <w:p w14:paraId="364F8E18" w14:textId="77777777" w:rsidR="00B76897" w:rsidRPr="0041244E" w:rsidRDefault="00B76897" w:rsidP="00B76897">
      <w:pPr>
        <w:jc w:val="left"/>
        <w:rPr>
          <w:rFonts w:asciiTheme="minorHAnsi" w:hAnsiTheme="minorHAnsi" w:cstheme="minorHAnsi"/>
          <w:color w:val="000000"/>
          <w:lang w:eastAsia="en-GB"/>
        </w:rPr>
      </w:pPr>
    </w:p>
    <w:p w14:paraId="250B0C28" w14:textId="77777777" w:rsidR="00B76897" w:rsidRPr="0041244E" w:rsidRDefault="00B76897" w:rsidP="00B76897">
      <w:pPr>
        <w:jc w:val="left"/>
        <w:rPr>
          <w:rFonts w:asciiTheme="minorHAnsi" w:hAnsiTheme="minorHAnsi" w:cstheme="minorHAnsi"/>
          <w:lang w:eastAsia="en-GB"/>
        </w:rPr>
      </w:pPr>
      <w:r w:rsidRPr="0041244E">
        <w:rPr>
          <w:rFonts w:asciiTheme="minorHAnsi" w:hAnsiTheme="minorHAnsi" w:cstheme="minorHAnsi"/>
          <w:color w:val="000000"/>
          <w:lang w:eastAsia="en-GB"/>
        </w:rPr>
        <w:t xml:space="preserve">Research where a student builds a new dataset from online texts is permissible </w:t>
      </w:r>
      <w:proofErr w:type="gramStart"/>
      <w:r w:rsidRPr="0041244E">
        <w:rPr>
          <w:rFonts w:asciiTheme="minorHAnsi" w:hAnsiTheme="minorHAnsi" w:cstheme="minorHAnsi"/>
          <w:color w:val="000000"/>
          <w:lang w:eastAsia="en-GB"/>
        </w:rPr>
        <w:t>as long as</w:t>
      </w:r>
      <w:proofErr w:type="gramEnd"/>
      <w:r w:rsidRPr="0041244E">
        <w:rPr>
          <w:rFonts w:asciiTheme="minorHAnsi" w:hAnsiTheme="minorHAnsi" w:cstheme="minorHAnsi"/>
          <w:color w:val="000000"/>
          <w:lang w:eastAsia="en-GB"/>
        </w:rPr>
        <w:t xml:space="preserve"> data protection issues are resolved (personal and sensitive data is kept securely or is effectively anonymised) and the data owner’s terms of use are followed.</w:t>
      </w:r>
    </w:p>
    <w:p w14:paraId="33DE216A" w14:textId="77777777" w:rsidR="00B76897" w:rsidRPr="0041244E" w:rsidRDefault="00B76897" w:rsidP="00B76897">
      <w:pPr>
        <w:jc w:val="left"/>
        <w:rPr>
          <w:rFonts w:asciiTheme="minorHAnsi" w:hAnsiTheme="minorHAnsi" w:cstheme="minorHAnsi"/>
          <w:lang w:eastAsia="en-GB"/>
        </w:rPr>
      </w:pPr>
    </w:p>
    <w:p w14:paraId="6BB4B2E7" w14:textId="160C6866" w:rsidR="00B76897" w:rsidRPr="0041244E" w:rsidRDefault="00B76897" w:rsidP="00B76897">
      <w:pPr>
        <w:jc w:val="left"/>
        <w:rPr>
          <w:rFonts w:asciiTheme="minorHAnsi" w:hAnsiTheme="minorHAnsi" w:cstheme="minorHAnsi"/>
          <w:lang w:eastAsia="en-GB"/>
        </w:rPr>
      </w:pPr>
      <w:r w:rsidRPr="0041244E">
        <w:rPr>
          <w:rFonts w:asciiTheme="minorHAnsi" w:hAnsiTheme="minorHAnsi" w:cstheme="minorHAnsi"/>
          <w:color w:val="000000"/>
          <w:lang w:eastAsia="en-GB"/>
        </w:rPr>
        <w:lastRenderedPageBreak/>
        <w:t xml:space="preserve">Research in which students survey the opinions of translators is permissible </w:t>
      </w:r>
      <w:proofErr w:type="gramStart"/>
      <w:r w:rsidRPr="0041244E">
        <w:rPr>
          <w:rFonts w:asciiTheme="minorHAnsi" w:hAnsiTheme="minorHAnsi" w:cstheme="minorHAnsi"/>
          <w:color w:val="000000"/>
          <w:lang w:eastAsia="en-GB"/>
        </w:rPr>
        <w:t>as long as</w:t>
      </w:r>
      <w:proofErr w:type="gramEnd"/>
      <w:r w:rsidRPr="0041244E">
        <w:rPr>
          <w:rFonts w:asciiTheme="minorHAnsi" w:hAnsiTheme="minorHAnsi" w:cstheme="minorHAnsi"/>
          <w:color w:val="000000"/>
          <w:lang w:eastAsia="en-GB"/>
        </w:rPr>
        <w:t xml:space="preserve"> details are provided about the recruitment method and no coercion is used to encourage such recruitment. Students should also provide copies of the participant information sheets (providing information about the goal and purpose of the research and its possible societal benefits) and consent forms used in the recruitment of participants.</w:t>
      </w:r>
    </w:p>
    <w:p w14:paraId="0E402821" w14:textId="0F2285D3" w:rsidR="00B76897" w:rsidRPr="0041244E" w:rsidRDefault="00B76897" w:rsidP="00B76897">
      <w:pPr>
        <w:pStyle w:val="CommentText"/>
        <w:rPr>
          <w:rFonts w:asciiTheme="minorHAnsi" w:hAnsiTheme="minorHAnsi" w:cstheme="minorHAnsi"/>
          <w:sz w:val="24"/>
          <w:szCs w:val="24"/>
        </w:rPr>
      </w:pPr>
    </w:p>
    <w:p w14:paraId="25A9116C" w14:textId="64335233" w:rsidR="00B76897" w:rsidRDefault="006F5E3D" w:rsidP="00B76897">
      <w:pPr>
        <w:pStyle w:val="NormalWeb"/>
        <w:spacing w:before="0" w:beforeAutospacing="0" w:after="0" w:afterAutospacing="0"/>
        <w:rPr>
          <w:rStyle w:val="Hyperlink"/>
          <w:rFonts w:asciiTheme="minorHAnsi" w:hAnsiTheme="minorHAnsi" w:cstheme="minorHAnsi"/>
          <w:color w:val="1155CC"/>
        </w:rPr>
      </w:pPr>
      <w:hyperlink r:id="rId15" w:history="1">
        <w:r w:rsidR="00B76897" w:rsidRPr="0041244E">
          <w:rPr>
            <w:rStyle w:val="Hyperlink"/>
            <w:rFonts w:asciiTheme="minorHAnsi" w:hAnsiTheme="minorHAnsi" w:cstheme="minorHAnsi"/>
            <w:color w:val="1155CC"/>
          </w:rPr>
          <w:t>https://www.wlv.ac.uk/research/research-policies-procedures--guidelines/ethics-guidance/</w:t>
        </w:r>
      </w:hyperlink>
    </w:p>
    <w:p w14:paraId="1FE54825" w14:textId="77777777" w:rsidR="0041244E" w:rsidRPr="0041244E" w:rsidRDefault="0041244E" w:rsidP="00B76897">
      <w:pPr>
        <w:pStyle w:val="NormalWeb"/>
        <w:spacing w:before="0" w:beforeAutospacing="0" w:after="0" w:afterAutospacing="0"/>
        <w:rPr>
          <w:rFonts w:asciiTheme="minorHAnsi" w:hAnsiTheme="minorHAnsi" w:cstheme="minorHAnsi"/>
        </w:rPr>
      </w:pPr>
    </w:p>
    <w:p w14:paraId="620E3207" w14:textId="77777777" w:rsidR="00B76897" w:rsidRPr="0041244E" w:rsidRDefault="00B76897" w:rsidP="00B76897">
      <w:pPr>
        <w:pStyle w:val="NormalWeb"/>
        <w:spacing w:before="0" w:beforeAutospacing="0" w:after="0" w:afterAutospacing="0"/>
        <w:rPr>
          <w:rFonts w:asciiTheme="minorHAnsi" w:hAnsiTheme="minorHAnsi" w:cstheme="minorHAnsi"/>
        </w:rPr>
      </w:pPr>
      <w:r w:rsidRPr="0041244E">
        <w:rPr>
          <w:rFonts w:asciiTheme="minorHAnsi" w:hAnsiTheme="minorHAnsi" w:cstheme="minorHAnsi"/>
          <w:color w:val="000000"/>
        </w:rPr>
        <w:t>Selected links are:</w:t>
      </w:r>
    </w:p>
    <w:p w14:paraId="55A20F8F" w14:textId="77777777" w:rsidR="00B76897" w:rsidRPr="0041244E" w:rsidRDefault="00B76897" w:rsidP="00B76897">
      <w:pPr>
        <w:rPr>
          <w:rFonts w:asciiTheme="minorHAnsi" w:hAnsiTheme="minorHAnsi" w:cstheme="minorHAnsi"/>
        </w:rPr>
      </w:pPr>
    </w:p>
    <w:p w14:paraId="453BB2B2" w14:textId="77777777" w:rsidR="00B76897" w:rsidRPr="0041244E" w:rsidRDefault="00B76897" w:rsidP="00B76897">
      <w:pPr>
        <w:pStyle w:val="NormalWeb"/>
        <w:spacing w:before="0" w:beforeAutospacing="0" w:after="0" w:afterAutospacing="0"/>
        <w:rPr>
          <w:rFonts w:asciiTheme="minorHAnsi" w:hAnsiTheme="minorHAnsi" w:cstheme="minorHAnsi"/>
          <w:color w:val="000000"/>
        </w:rPr>
      </w:pPr>
      <w:r w:rsidRPr="0041244E">
        <w:rPr>
          <w:rFonts w:asciiTheme="minorHAnsi" w:hAnsiTheme="minorHAnsi" w:cstheme="minorHAnsi"/>
          <w:color w:val="000000"/>
        </w:rPr>
        <w:t xml:space="preserve">Background information on “as researchers, how should we behave?”: </w:t>
      </w:r>
    </w:p>
    <w:p w14:paraId="1E433706" w14:textId="77777777" w:rsidR="00B76897" w:rsidRPr="0041244E" w:rsidRDefault="00B76897" w:rsidP="00B76897">
      <w:pPr>
        <w:pStyle w:val="NormalWeb"/>
        <w:spacing w:before="0" w:beforeAutospacing="0" w:after="0" w:afterAutospacing="0"/>
        <w:rPr>
          <w:rFonts w:asciiTheme="minorHAnsi" w:hAnsiTheme="minorHAnsi" w:cstheme="minorHAnsi"/>
          <w:color w:val="000000"/>
        </w:rPr>
      </w:pPr>
    </w:p>
    <w:p w14:paraId="13A2AB49" w14:textId="77777777" w:rsidR="00B76897" w:rsidRPr="0041244E" w:rsidRDefault="00B76897" w:rsidP="00B76897">
      <w:pPr>
        <w:pStyle w:val="NormalWeb"/>
        <w:spacing w:before="0" w:beforeAutospacing="0" w:after="0" w:afterAutospacing="0"/>
        <w:rPr>
          <w:rFonts w:asciiTheme="minorHAnsi" w:hAnsiTheme="minorHAnsi" w:cstheme="minorHAnsi"/>
        </w:rPr>
      </w:pPr>
      <w:r w:rsidRPr="0041244E">
        <w:rPr>
          <w:rFonts w:asciiTheme="minorHAnsi" w:hAnsiTheme="minorHAnsi" w:cstheme="minorHAnsi"/>
          <w:color w:val="000000"/>
        </w:rPr>
        <w:t xml:space="preserve">To summarise, relevance of the </w:t>
      </w:r>
      <w:proofErr w:type="spellStart"/>
      <w:r w:rsidRPr="0041244E">
        <w:rPr>
          <w:rFonts w:asciiTheme="minorHAnsi" w:hAnsiTheme="minorHAnsi" w:cstheme="minorHAnsi"/>
          <w:color w:val="000000"/>
        </w:rPr>
        <w:t>UoW</w:t>
      </w:r>
      <w:proofErr w:type="spellEnd"/>
      <w:r w:rsidRPr="0041244E">
        <w:rPr>
          <w:rFonts w:asciiTheme="minorHAnsi" w:hAnsiTheme="minorHAnsi" w:cstheme="minorHAnsi"/>
          <w:color w:val="000000"/>
        </w:rPr>
        <w:t xml:space="preserve"> guidance documents depends on the topic of the project/dissertation.</w:t>
      </w:r>
    </w:p>
    <w:p w14:paraId="6291DBA5" w14:textId="77777777" w:rsidR="00B76897" w:rsidRPr="0041244E" w:rsidRDefault="00B76897" w:rsidP="00B76897">
      <w:pPr>
        <w:rPr>
          <w:rFonts w:asciiTheme="minorHAnsi" w:hAnsiTheme="minorHAnsi" w:cstheme="minorHAnsi"/>
        </w:rPr>
      </w:pPr>
    </w:p>
    <w:p w14:paraId="0C9D554B" w14:textId="3A0D7035" w:rsidR="00B76897" w:rsidRDefault="00B76897" w:rsidP="00B76897">
      <w:pPr>
        <w:pStyle w:val="NormalWeb"/>
        <w:spacing w:before="0" w:beforeAutospacing="0" w:after="0" w:afterAutospacing="0"/>
        <w:rPr>
          <w:rFonts w:asciiTheme="minorHAnsi" w:hAnsiTheme="minorHAnsi" w:cstheme="minorHAnsi"/>
          <w:color w:val="000000"/>
        </w:rPr>
      </w:pPr>
      <w:r w:rsidRPr="0041244E">
        <w:rPr>
          <w:rFonts w:asciiTheme="minorHAnsi" w:hAnsiTheme="minorHAnsi" w:cstheme="minorHAnsi"/>
          <w:color w:val="000000"/>
        </w:rPr>
        <w:t>Background information about the University of Wolverhampton’s ethics policy.</w:t>
      </w:r>
    </w:p>
    <w:p w14:paraId="30968702" w14:textId="77777777" w:rsidR="0041244E" w:rsidRPr="0041244E" w:rsidRDefault="0041244E" w:rsidP="00B76897">
      <w:pPr>
        <w:pStyle w:val="NormalWeb"/>
        <w:spacing w:before="0" w:beforeAutospacing="0" w:after="0" w:afterAutospacing="0"/>
        <w:rPr>
          <w:rFonts w:asciiTheme="minorHAnsi" w:hAnsiTheme="minorHAnsi" w:cstheme="minorHAnsi"/>
        </w:rPr>
      </w:pPr>
    </w:p>
    <w:p w14:paraId="0ADDE249" w14:textId="77777777" w:rsidR="00B76897" w:rsidRPr="0041244E" w:rsidRDefault="006F5E3D" w:rsidP="00B76897">
      <w:pPr>
        <w:pStyle w:val="NormalWeb"/>
        <w:spacing w:before="0" w:beforeAutospacing="0" w:after="0" w:afterAutospacing="0"/>
        <w:rPr>
          <w:rFonts w:asciiTheme="minorHAnsi" w:hAnsiTheme="minorHAnsi" w:cstheme="minorHAnsi"/>
        </w:rPr>
      </w:pPr>
      <w:hyperlink r:id="rId16" w:history="1">
        <w:r w:rsidR="00B76897" w:rsidRPr="0041244E">
          <w:rPr>
            <w:rStyle w:val="Hyperlink"/>
            <w:rFonts w:asciiTheme="minorHAnsi" w:hAnsiTheme="minorHAnsi" w:cstheme="minorHAnsi"/>
            <w:color w:val="1155CC"/>
          </w:rPr>
          <w:t>University Ethics Policy</w:t>
        </w:r>
      </w:hyperlink>
    </w:p>
    <w:p w14:paraId="7D3EBB4B" w14:textId="1A3946F8" w:rsidR="00B76897" w:rsidRPr="0041244E" w:rsidRDefault="00B76897" w:rsidP="00B76897">
      <w:pPr>
        <w:pStyle w:val="NormalWeb"/>
        <w:spacing w:before="0" w:beforeAutospacing="0" w:after="0" w:afterAutospacing="0"/>
        <w:rPr>
          <w:rFonts w:asciiTheme="minorHAnsi" w:hAnsiTheme="minorHAnsi" w:cstheme="minorHAnsi"/>
        </w:rPr>
      </w:pPr>
      <w:r w:rsidRPr="0041244E">
        <w:rPr>
          <w:rFonts w:asciiTheme="minorHAnsi" w:hAnsiTheme="minorHAnsi" w:cstheme="minorHAnsi"/>
          <w:color w:val="000000"/>
        </w:rPr>
        <w:t>This includes information about the University’s definitions of general ethical principles, research and development, ethical review and approval procedures, ethics committees.</w:t>
      </w:r>
      <w:del w:id="7" w:author="Moze, Sara" w:date="2022-03-23T17:55:00Z">
        <w:r w:rsidRPr="0041244E" w:rsidDel="00A262F0">
          <w:rPr>
            <w:rFonts w:asciiTheme="minorHAnsi" w:hAnsiTheme="minorHAnsi" w:cstheme="minorHAnsi"/>
            <w:color w:val="000000"/>
          </w:rPr>
          <w:delText xml:space="preserve"> </w:delText>
        </w:r>
        <w:commentRangeStart w:id="8"/>
        <w:r w:rsidRPr="0041244E" w:rsidDel="00A262F0">
          <w:rPr>
            <w:rFonts w:asciiTheme="minorHAnsi" w:hAnsiTheme="minorHAnsi" w:cstheme="minorHAnsi"/>
            <w:color w:val="000000"/>
          </w:rPr>
          <w:delText>As background information for students at UoW, it is fine but probably unnecessary</w:delText>
        </w:r>
      </w:del>
      <w:r w:rsidRPr="0041244E">
        <w:rPr>
          <w:rFonts w:asciiTheme="minorHAnsi" w:hAnsiTheme="minorHAnsi" w:cstheme="minorHAnsi"/>
          <w:color w:val="000000"/>
        </w:rPr>
        <w:t>.</w:t>
      </w:r>
      <w:commentRangeEnd w:id="8"/>
      <w:r w:rsidR="00A262F0">
        <w:rPr>
          <w:rStyle w:val="CommentReference"/>
          <w:lang w:eastAsia="en-US"/>
        </w:rPr>
        <w:commentReference w:id="8"/>
      </w:r>
    </w:p>
    <w:p w14:paraId="02281F25" w14:textId="77777777" w:rsidR="00B76897" w:rsidRPr="0041244E" w:rsidRDefault="00B76897" w:rsidP="00B76897">
      <w:pPr>
        <w:pStyle w:val="NormalWeb"/>
        <w:spacing w:before="0" w:beforeAutospacing="0" w:after="0" w:afterAutospacing="0"/>
        <w:rPr>
          <w:rFonts w:asciiTheme="minorHAnsi" w:hAnsiTheme="minorHAnsi" w:cstheme="minorHAnsi"/>
        </w:rPr>
      </w:pPr>
    </w:p>
    <w:p w14:paraId="6AA435F6" w14:textId="11D0610E" w:rsidR="00B76897" w:rsidRPr="0041244E" w:rsidRDefault="006F5E3D" w:rsidP="00B76897">
      <w:pPr>
        <w:pStyle w:val="NormalWeb"/>
        <w:spacing w:before="0" w:beforeAutospacing="0" w:after="0" w:afterAutospacing="0"/>
        <w:rPr>
          <w:rFonts w:asciiTheme="minorHAnsi" w:hAnsiTheme="minorHAnsi" w:cstheme="minorHAnsi"/>
        </w:rPr>
      </w:pPr>
      <w:hyperlink r:id="rId17" w:history="1">
        <w:r w:rsidR="00B76897" w:rsidRPr="0041244E">
          <w:rPr>
            <w:rStyle w:val="Hyperlink"/>
            <w:rFonts w:asciiTheme="minorHAnsi" w:hAnsiTheme="minorHAnsi" w:cstheme="minorHAnsi"/>
            <w:color w:val="1155CC"/>
          </w:rPr>
          <w:t>Ethical Principles</w:t>
        </w:r>
      </w:hyperlink>
    </w:p>
    <w:p w14:paraId="38B7192D" w14:textId="77777777" w:rsidR="00B76897" w:rsidRPr="0041244E" w:rsidRDefault="00B76897" w:rsidP="00B76897">
      <w:pPr>
        <w:pStyle w:val="NormalWeb"/>
        <w:spacing w:before="0" w:beforeAutospacing="0" w:after="0" w:afterAutospacing="0"/>
        <w:rPr>
          <w:rFonts w:asciiTheme="minorHAnsi" w:hAnsiTheme="minorHAnsi" w:cstheme="minorHAnsi"/>
        </w:rPr>
      </w:pPr>
      <w:r w:rsidRPr="0041244E">
        <w:rPr>
          <w:rFonts w:asciiTheme="minorHAnsi" w:hAnsiTheme="minorHAnsi" w:cstheme="minorHAnsi"/>
          <w:color w:val="000000"/>
        </w:rPr>
        <w:t>This details the general ethical principles listed in the University Ethics Policy</w:t>
      </w:r>
    </w:p>
    <w:p w14:paraId="17FA7F74" w14:textId="77777777" w:rsidR="00B76897" w:rsidRPr="0041244E" w:rsidRDefault="00B76897" w:rsidP="00B76897">
      <w:pPr>
        <w:pStyle w:val="NormalWeb"/>
        <w:spacing w:before="0" w:beforeAutospacing="0" w:after="0" w:afterAutospacing="0"/>
        <w:rPr>
          <w:rFonts w:asciiTheme="minorHAnsi" w:hAnsiTheme="minorHAnsi" w:cstheme="minorHAnsi"/>
        </w:rPr>
      </w:pPr>
    </w:p>
    <w:p w14:paraId="634DA205" w14:textId="583F85BD" w:rsidR="00B76897" w:rsidRPr="0041244E" w:rsidRDefault="006F5E3D" w:rsidP="00B76897">
      <w:pPr>
        <w:pStyle w:val="NormalWeb"/>
        <w:spacing w:before="0" w:beforeAutospacing="0" w:after="0" w:afterAutospacing="0"/>
        <w:rPr>
          <w:rFonts w:asciiTheme="minorHAnsi" w:hAnsiTheme="minorHAnsi" w:cstheme="minorHAnsi"/>
        </w:rPr>
      </w:pPr>
      <w:hyperlink r:id="rId18" w:history="1">
        <w:r w:rsidR="00B76897" w:rsidRPr="0041244E">
          <w:rPr>
            <w:rStyle w:val="Hyperlink"/>
            <w:rFonts w:asciiTheme="minorHAnsi" w:hAnsiTheme="minorHAnsi" w:cstheme="minorHAnsi"/>
            <w:color w:val="1155CC"/>
          </w:rPr>
          <w:t>Ethical Categories</w:t>
        </w:r>
      </w:hyperlink>
    </w:p>
    <w:p w14:paraId="344D8F61" w14:textId="77777777" w:rsidR="00B76897" w:rsidRPr="0041244E" w:rsidRDefault="00B76897" w:rsidP="00B76897">
      <w:pPr>
        <w:pStyle w:val="NormalWeb"/>
        <w:spacing w:before="0" w:beforeAutospacing="0" w:after="0" w:afterAutospacing="0"/>
        <w:rPr>
          <w:rFonts w:asciiTheme="minorHAnsi" w:hAnsiTheme="minorHAnsi" w:cstheme="minorHAnsi"/>
        </w:rPr>
      </w:pPr>
      <w:r w:rsidRPr="0041244E">
        <w:rPr>
          <w:rFonts w:asciiTheme="minorHAnsi" w:hAnsiTheme="minorHAnsi" w:cstheme="minorHAnsi"/>
          <w:color w:val="000000"/>
        </w:rPr>
        <w:t xml:space="preserve">Background information about the 3 ethical categories used by the </w:t>
      </w:r>
      <w:proofErr w:type="gramStart"/>
      <w:r w:rsidRPr="0041244E">
        <w:rPr>
          <w:rFonts w:asciiTheme="minorHAnsi" w:hAnsiTheme="minorHAnsi" w:cstheme="minorHAnsi"/>
          <w:color w:val="000000"/>
        </w:rPr>
        <w:t>University, and</w:t>
      </w:r>
      <w:proofErr w:type="gramEnd"/>
      <w:r w:rsidRPr="0041244E">
        <w:rPr>
          <w:rFonts w:asciiTheme="minorHAnsi" w:hAnsiTheme="minorHAnsi" w:cstheme="minorHAnsi"/>
          <w:color w:val="000000"/>
        </w:rPr>
        <w:t xml:space="preserve"> listed in Question 9 of the application form.</w:t>
      </w:r>
    </w:p>
    <w:p w14:paraId="7141CFD3" w14:textId="77777777" w:rsidR="00B76897" w:rsidRPr="0041244E" w:rsidRDefault="00B76897" w:rsidP="00B76897">
      <w:pPr>
        <w:pStyle w:val="NormalWeb"/>
        <w:spacing w:before="0" w:beforeAutospacing="0" w:after="0" w:afterAutospacing="0"/>
        <w:rPr>
          <w:rFonts w:asciiTheme="minorHAnsi" w:hAnsiTheme="minorHAnsi" w:cstheme="minorHAnsi"/>
        </w:rPr>
      </w:pPr>
    </w:p>
    <w:p w14:paraId="1E8255DB" w14:textId="7FF83CCF" w:rsidR="00B76897" w:rsidRPr="0041244E" w:rsidRDefault="006F5E3D" w:rsidP="00B76897">
      <w:pPr>
        <w:pStyle w:val="NormalWeb"/>
        <w:spacing w:before="0" w:beforeAutospacing="0" w:after="0" w:afterAutospacing="0"/>
        <w:rPr>
          <w:rFonts w:asciiTheme="minorHAnsi" w:hAnsiTheme="minorHAnsi" w:cstheme="minorHAnsi"/>
        </w:rPr>
      </w:pPr>
      <w:hyperlink r:id="rId19" w:history="1">
        <w:r w:rsidR="00B76897" w:rsidRPr="0041244E">
          <w:rPr>
            <w:rStyle w:val="Hyperlink"/>
            <w:rFonts w:asciiTheme="minorHAnsi" w:hAnsiTheme="minorHAnsi" w:cstheme="minorHAnsi"/>
            <w:color w:val="1155CC"/>
          </w:rPr>
          <w:t>Ethics Training</w:t>
        </w:r>
      </w:hyperlink>
    </w:p>
    <w:p w14:paraId="09246F54" w14:textId="04DDD9B2" w:rsidR="00B76897" w:rsidRPr="0041244E" w:rsidRDefault="00B76897" w:rsidP="00B76897">
      <w:pPr>
        <w:pStyle w:val="NormalWeb"/>
        <w:spacing w:before="0" w:beforeAutospacing="0" w:after="0" w:afterAutospacing="0"/>
        <w:rPr>
          <w:rFonts w:asciiTheme="minorHAnsi" w:hAnsiTheme="minorHAnsi" w:cstheme="minorHAnsi"/>
        </w:rPr>
      </w:pPr>
      <w:r w:rsidRPr="0041244E">
        <w:rPr>
          <w:rFonts w:asciiTheme="minorHAnsi" w:hAnsiTheme="minorHAnsi" w:cstheme="minorHAnsi"/>
          <w:color w:val="000000"/>
        </w:rPr>
        <w:t xml:space="preserve">Links to training courses run by the University of Wolverhampton for staff, not students. </w:t>
      </w:r>
      <w:del w:id="9" w:author="Moze, Sara" w:date="2022-03-23T17:56:00Z">
        <w:r w:rsidRPr="0041244E" w:rsidDel="00EE1C68">
          <w:rPr>
            <w:rFonts w:asciiTheme="minorHAnsi" w:hAnsiTheme="minorHAnsi" w:cstheme="minorHAnsi"/>
            <w:color w:val="000000"/>
          </w:rPr>
          <w:delText>Irrelevant for EMTTI students.</w:delText>
        </w:r>
      </w:del>
    </w:p>
    <w:p w14:paraId="0D3311DC" w14:textId="77777777" w:rsidR="00B76897" w:rsidRPr="0041244E" w:rsidRDefault="00B76897" w:rsidP="00B76897">
      <w:pPr>
        <w:pStyle w:val="NormalWeb"/>
        <w:spacing w:before="0" w:beforeAutospacing="0" w:after="0" w:afterAutospacing="0"/>
        <w:rPr>
          <w:rFonts w:asciiTheme="minorHAnsi" w:hAnsiTheme="minorHAnsi" w:cstheme="minorHAnsi"/>
        </w:rPr>
      </w:pPr>
    </w:p>
    <w:p w14:paraId="55CFA8E7" w14:textId="04CED0F6" w:rsidR="00B76897" w:rsidRPr="0041244E" w:rsidRDefault="006F5E3D" w:rsidP="00B76897">
      <w:pPr>
        <w:pStyle w:val="NormalWeb"/>
        <w:spacing w:before="0" w:beforeAutospacing="0" w:after="0" w:afterAutospacing="0"/>
        <w:rPr>
          <w:rFonts w:asciiTheme="minorHAnsi" w:hAnsiTheme="minorHAnsi" w:cstheme="minorHAnsi"/>
        </w:rPr>
      </w:pPr>
      <w:hyperlink r:id="rId20" w:history="1">
        <w:r w:rsidR="00B76897" w:rsidRPr="0041244E">
          <w:rPr>
            <w:rStyle w:val="Hyperlink"/>
            <w:rFonts w:asciiTheme="minorHAnsi" w:hAnsiTheme="minorHAnsi" w:cstheme="minorHAnsi"/>
            <w:color w:val="1155CC"/>
          </w:rPr>
          <w:t>Ethics &amp; Open Data</w:t>
        </w:r>
      </w:hyperlink>
    </w:p>
    <w:p w14:paraId="1A8F9963" w14:textId="30C2AF87" w:rsidR="00B76897" w:rsidRPr="0041244E" w:rsidRDefault="00B76897" w:rsidP="00B76897">
      <w:pPr>
        <w:pStyle w:val="NormalWeb"/>
        <w:spacing w:before="0" w:beforeAutospacing="0" w:after="0" w:afterAutospacing="0"/>
        <w:rPr>
          <w:rFonts w:asciiTheme="minorHAnsi" w:hAnsiTheme="minorHAnsi" w:cstheme="minorHAnsi"/>
        </w:rPr>
      </w:pPr>
      <w:r w:rsidRPr="0041244E">
        <w:rPr>
          <w:rFonts w:asciiTheme="minorHAnsi" w:hAnsiTheme="minorHAnsi" w:cstheme="minorHAnsi"/>
          <w:color w:val="000000"/>
        </w:rPr>
        <w:t>Ethical issues related to data collection. Links to information about the way that data should be stored and shared. Students should include information about their plans for the data they collect. The safest case is one where the student pledges to delete/destroy the data after the end of the</w:t>
      </w:r>
      <w:ins w:id="10" w:author="Moze, Sara" w:date="2022-03-23T17:56:00Z">
        <w:r w:rsidR="00EE1C68">
          <w:rPr>
            <w:rFonts w:asciiTheme="minorHAnsi" w:hAnsiTheme="minorHAnsi" w:cstheme="minorHAnsi"/>
            <w:color w:val="000000"/>
          </w:rPr>
          <w:t>ir</w:t>
        </w:r>
      </w:ins>
      <w:r w:rsidRPr="0041244E">
        <w:rPr>
          <w:rFonts w:asciiTheme="minorHAnsi" w:hAnsiTheme="minorHAnsi" w:cstheme="minorHAnsi"/>
          <w:color w:val="000000"/>
        </w:rPr>
        <w:t xml:space="preserve"> </w:t>
      </w:r>
      <w:del w:id="11" w:author="Moze, Sara" w:date="2022-03-23T17:56:00Z">
        <w:r w:rsidRPr="0041244E" w:rsidDel="00EE1C68">
          <w:rPr>
            <w:rFonts w:asciiTheme="minorHAnsi" w:hAnsiTheme="minorHAnsi" w:cstheme="minorHAnsi"/>
            <w:color w:val="000000"/>
          </w:rPr>
          <w:delText xml:space="preserve">EMTTI </w:delText>
        </w:r>
      </w:del>
      <w:ins w:id="12" w:author="Moze, Sara" w:date="2022-03-23T17:56:00Z">
        <w:r w:rsidR="00EE1C68">
          <w:rPr>
            <w:rFonts w:asciiTheme="minorHAnsi" w:hAnsiTheme="minorHAnsi" w:cstheme="minorHAnsi"/>
            <w:color w:val="000000"/>
          </w:rPr>
          <w:t>Master’s</w:t>
        </w:r>
        <w:r w:rsidR="00EE1C68" w:rsidRPr="0041244E">
          <w:rPr>
            <w:rFonts w:asciiTheme="minorHAnsi" w:hAnsiTheme="minorHAnsi" w:cstheme="minorHAnsi"/>
            <w:color w:val="000000"/>
          </w:rPr>
          <w:t xml:space="preserve"> </w:t>
        </w:r>
      </w:ins>
      <w:r w:rsidRPr="0041244E">
        <w:rPr>
          <w:rFonts w:asciiTheme="minorHAnsi" w:hAnsiTheme="minorHAnsi" w:cstheme="minorHAnsi"/>
          <w:color w:val="000000"/>
        </w:rPr>
        <w:t>programme.</w:t>
      </w:r>
    </w:p>
    <w:p w14:paraId="11FC1AEC" w14:textId="77777777" w:rsidR="00B76897" w:rsidRPr="0041244E" w:rsidRDefault="00B76897" w:rsidP="00B76897">
      <w:pPr>
        <w:rPr>
          <w:rFonts w:asciiTheme="minorHAnsi" w:hAnsiTheme="minorHAnsi" w:cstheme="minorHAnsi"/>
        </w:rPr>
      </w:pPr>
    </w:p>
    <w:p w14:paraId="0FA18CCE" w14:textId="77777777" w:rsidR="00B76897" w:rsidRPr="0041244E" w:rsidRDefault="006F5E3D" w:rsidP="00B76897">
      <w:pPr>
        <w:pStyle w:val="NormalWeb"/>
        <w:spacing w:before="0" w:beforeAutospacing="0" w:after="0" w:afterAutospacing="0"/>
        <w:rPr>
          <w:rFonts w:asciiTheme="minorHAnsi" w:hAnsiTheme="minorHAnsi" w:cstheme="minorHAnsi"/>
        </w:rPr>
      </w:pPr>
      <w:hyperlink r:id="rId21" w:history="1">
        <w:r w:rsidR="00B76897" w:rsidRPr="0041244E">
          <w:rPr>
            <w:rStyle w:val="Hyperlink"/>
            <w:rFonts w:asciiTheme="minorHAnsi" w:hAnsiTheme="minorHAnsi" w:cstheme="minorHAnsi"/>
            <w:color w:val="1155CC"/>
          </w:rPr>
          <w:t>Code of Good Research Practice 2020-21</w:t>
        </w:r>
      </w:hyperlink>
    </w:p>
    <w:p w14:paraId="43A36FBC" w14:textId="2C641400" w:rsidR="00B76897" w:rsidRPr="0041244E" w:rsidRDefault="00B76897" w:rsidP="00B76897">
      <w:pPr>
        <w:pStyle w:val="NormalWeb"/>
        <w:spacing w:before="0" w:beforeAutospacing="0" w:after="0" w:afterAutospacing="0"/>
        <w:rPr>
          <w:rFonts w:asciiTheme="minorHAnsi" w:hAnsiTheme="minorHAnsi" w:cstheme="minorHAnsi"/>
        </w:rPr>
      </w:pPr>
      <w:r w:rsidRPr="0041244E">
        <w:rPr>
          <w:rFonts w:asciiTheme="minorHAnsi" w:hAnsiTheme="minorHAnsi" w:cstheme="minorHAnsi"/>
          <w:color w:val="000000"/>
        </w:rPr>
        <w:t xml:space="preserve">Section 7 on ethical practice has subsections which may be relevant for our students. It lists (Section 7.3-7.4) ethical issues that should be discussed, where relevant, in Question 13 of our application form. When they are involved, these issues need to be addressed in a way that is satisfactory for the </w:t>
      </w:r>
      <w:del w:id="13" w:author="Moze, Sara" w:date="2022-03-23T17:57:00Z">
        <w:r w:rsidRPr="0041244E" w:rsidDel="00EE1C68">
          <w:rPr>
            <w:rFonts w:asciiTheme="minorHAnsi" w:hAnsiTheme="minorHAnsi" w:cstheme="minorHAnsi"/>
            <w:color w:val="000000"/>
          </w:rPr>
          <w:delText xml:space="preserve">EMTTI </w:delText>
        </w:r>
      </w:del>
      <w:ins w:id="14" w:author="Moze, Sara" w:date="2022-03-23T17:57:00Z">
        <w:r w:rsidR="00EE1C68">
          <w:rPr>
            <w:rFonts w:asciiTheme="minorHAnsi" w:hAnsiTheme="minorHAnsi" w:cstheme="minorHAnsi"/>
            <w:color w:val="000000"/>
          </w:rPr>
          <w:t>RIILP</w:t>
        </w:r>
        <w:r w:rsidR="00EE1C68" w:rsidRPr="0041244E">
          <w:rPr>
            <w:rFonts w:asciiTheme="minorHAnsi" w:hAnsiTheme="minorHAnsi" w:cstheme="minorHAnsi"/>
            <w:color w:val="000000"/>
          </w:rPr>
          <w:t xml:space="preserve"> </w:t>
        </w:r>
      </w:ins>
      <w:r w:rsidRPr="0041244E">
        <w:rPr>
          <w:rFonts w:asciiTheme="minorHAnsi" w:hAnsiTheme="minorHAnsi" w:cstheme="minorHAnsi"/>
          <w:color w:val="000000"/>
        </w:rPr>
        <w:t xml:space="preserve">ethics </w:t>
      </w:r>
      <w:commentRangeStart w:id="15"/>
      <w:r w:rsidRPr="0041244E">
        <w:rPr>
          <w:rFonts w:asciiTheme="minorHAnsi" w:hAnsiTheme="minorHAnsi" w:cstheme="minorHAnsi"/>
          <w:color w:val="000000"/>
        </w:rPr>
        <w:t>committee</w:t>
      </w:r>
      <w:commentRangeEnd w:id="15"/>
      <w:r w:rsidR="00941E06">
        <w:rPr>
          <w:rStyle w:val="CommentReference"/>
          <w:lang w:eastAsia="en-US"/>
        </w:rPr>
        <w:commentReference w:id="15"/>
      </w:r>
      <w:r w:rsidRPr="0041244E">
        <w:rPr>
          <w:rFonts w:asciiTheme="minorHAnsi" w:hAnsiTheme="minorHAnsi" w:cstheme="minorHAnsi"/>
          <w:color w:val="000000"/>
        </w:rPr>
        <w:t>.</w:t>
      </w:r>
    </w:p>
    <w:p w14:paraId="70026246" w14:textId="1660197F" w:rsidR="00B76897" w:rsidRPr="0041244E" w:rsidRDefault="00B76897" w:rsidP="00B76897">
      <w:pPr>
        <w:pStyle w:val="NormalWeb"/>
        <w:spacing w:before="0" w:beforeAutospacing="0" w:after="0" w:afterAutospacing="0"/>
        <w:rPr>
          <w:rFonts w:asciiTheme="minorHAnsi" w:hAnsiTheme="minorHAnsi" w:cstheme="minorHAnsi"/>
          <w:color w:val="000000"/>
        </w:rPr>
      </w:pPr>
      <w:r w:rsidRPr="0041244E">
        <w:rPr>
          <w:rFonts w:asciiTheme="minorHAnsi" w:hAnsiTheme="minorHAnsi" w:cstheme="minorHAnsi"/>
          <w:color w:val="000000"/>
        </w:rPr>
        <w:lastRenderedPageBreak/>
        <w:t xml:space="preserve">Section 8 includes information on research integrity (including definitions of research misconduct). Many other aspects of research practice are also described. I would say that Section 7 has the most relevance for our students. Other sections address issues that will be addressed through normal guidance about research from </w:t>
      </w:r>
      <w:del w:id="16" w:author="Moze, Sara" w:date="2022-03-23T17:57:00Z">
        <w:r w:rsidRPr="0041244E" w:rsidDel="00EE1C68">
          <w:rPr>
            <w:rFonts w:asciiTheme="minorHAnsi" w:hAnsiTheme="minorHAnsi" w:cstheme="minorHAnsi"/>
            <w:color w:val="000000"/>
          </w:rPr>
          <w:delText xml:space="preserve">EMTTI </w:delText>
        </w:r>
      </w:del>
      <w:r w:rsidRPr="0041244E">
        <w:rPr>
          <w:rFonts w:asciiTheme="minorHAnsi" w:hAnsiTheme="minorHAnsi" w:cstheme="minorHAnsi"/>
          <w:color w:val="000000"/>
        </w:rPr>
        <w:t xml:space="preserve">supervisors/staff. </w:t>
      </w:r>
    </w:p>
    <w:p w14:paraId="54D4DC12" w14:textId="77777777" w:rsidR="00B76897" w:rsidRPr="0041244E" w:rsidRDefault="00B76897" w:rsidP="00B76897">
      <w:pPr>
        <w:pStyle w:val="NormalWeb"/>
        <w:spacing w:before="0" w:beforeAutospacing="0" w:after="0" w:afterAutospacing="0"/>
        <w:rPr>
          <w:rFonts w:asciiTheme="minorHAnsi" w:hAnsiTheme="minorHAnsi" w:cstheme="minorHAnsi"/>
          <w:color w:val="000000"/>
        </w:rPr>
      </w:pPr>
    </w:p>
    <w:p w14:paraId="2681159C" w14:textId="77777777" w:rsidR="00B76897" w:rsidRPr="0041244E" w:rsidRDefault="006F5E3D" w:rsidP="00B76897">
      <w:pPr>
        <w:pStyle w:val="NormalWeb"/>
        <w:spacing w:before="0" w:beforeAutospacing="0" w:after="0" w:afterAutospacing="0"/>
        <w:rPr>
          <w:rFonts w:asciiTheme="minorHAnsi" w:hAnsiTheme="minorHAnsi" w:cstheme="minorHAnsi"/>
        </w:rPr>
      </w:pPr>
      <w:hyperlink r:id="rId22" w:history="1">
        <w:r w:rsidR="00B76897" w:rsidRPr="0041244E">
          <w:rPr>
            <w:rStyle w:val="Hyperlink"/>
            <w:rFonts w:asciiTheme="minorHAnsi" w:hAnsiTheme="minorHAnsi" w:cstheme="minorHAnsi"/>
            <w:color w:val="1155CC"/>
          </w:rPr>
          <w:t>Research Integrity</w:t>
        </w:r>
      </w:hyperlink>
    </w:p>
    <w:p w14:paraId="4126D704" w14:textId="77777777" w:rsidR="00B76897" w:rsidRPr="0041244E" w:rsidRDefault="00B76897" w:rsidP="00B76897">
      <w:pPr>
        <w:pStyle w:val="NormalWeb"/>
        <w:spacing w:before="0" w:beforeAutospacing="0" w:after="0" w:afterAutospacing="0"/>
        <w:rPr>
          <w:rFonts w:asciiTheme="minorHAnsi" w:hAnsiTheme="minorHAnsi" w:cstheme="minorHAnsi"/>
        </w:rPr>
      </w:pPr>
      <w:r w:rsidRPr="0041244E">
        <w:rPr>
          <w:rFonts w:asciiTheme="minorHAnsi" w:hAnsiTheme="minorHAnsi" w:cstheme="minorHAnsi"/>
          <w:color w:val="000000"/>
        </w:rPr>
        <w:t>Relates to ethics and research misconduct. This is more of a strategic document. Includes links to the concordat to support research integrity. </w:t>
      </w:r>
    </w:p>
    <w:p w14:paraId="045E1457" w14:textId="77777777" w:rsidR="00B76897" w:rsidRPr="0041244E" w:rsidRDefault="00B76897" w:rsidP="00B76897">
      <w:pPr>
        <w:pStyle w:val="NormalWeb"/>
        <w:spacing w:before="0" w:beforeAutospacing="0" w:after="0" w:afterAutospacing="0"/>
        <w:rPr>
          <w:rFonts w:asciiTheme="minorHAnsi" w:hAnsiTheme="minorHAnsi" w:cstheme="minorHAnsi"/>
        </w:rPr>
      </w:pPr>
    </w:p>
    <w:p w14:paraId="0A138A06" w14:textId="7B40EA01" w:rsidR="00B76897" w:rsidRPr="0041244E" w:rsidRDefault="006F5E3D" w:rsidP="00B76897">
      <w:pPr>
        <w:pStyle w:val="NormalWeb"/>
        <w:spacing w:before="0" w:beforeAutospacing="0" w:after="0" w:afterAutospacing="0"/>
        <w:rPr>
          <w:rFonts w:asciiTheme="minorHAnsi" w:hAnsiTheme="minorHAnsi" w:cstheme="minorHAnsi"/>
        </w:rPr>
      </w:pPr>
      <w:hyperlink r:id="rId23" w:history="1">
        <w:r w:rsidR="00B76897" w:rsidRPr="0041244E">
          <w:rPr>
            <w:rStyle w:val="Hyperlink"/>
            <w:rFonts w:asciiTheme="minorHAnsi" w:hAnsiTheme="minorHAnsi" w:cstheme="minorHAnsi"/>
            <w:color w:val="1155CC"/>
          </w:rPr>
          <w:t>Research Misconduct</w:t>
        </w:r>
      </w:hyperlink>
    </w:p>
    <w:p w14:paraId="2AA2CC4B" w14:textId="5360A1D2" w:rsidR="00B76897" w:rsidRPr="0041244E" w:rsidRDefault="00B76897" w:rsidP="00B76897">
      <w:pPr>
        <w:pStyle w:val="NormalWeb"/>
        <w:spacing w:before="0" w:beforeAutospacing="0" w:after="0" w:afterAutospacing="0"/>
        <w:rPr>
          <w:rFonts w:asciiTheme="minorHAnsi" w:hAnsiTheme="minorHAnsi" w:cstheme="minorHAnsi"/>
        </w:rPr>
      </w:pPr>
      <w:r w:rsidRPr="0041244E">
        <w:rPr>
          <w:rFonts w:asciiTheme="minorHAnsi" w:hAnsiTheme="minorHAnsi" w:cstheme="minorHAnsi"/>
          <w:color w:val="000000"/>
        </w:rPr>
        <w:t xml:space="preserve">Regulations and definitions of research misconduct: fabrication, plagiarism, falsification, misrepresentation. </w:t>
      </w:r>
      <w:del w:id="17" w:author="Moze, Sara" w:date="2022-03-23T17:57:00Z">
        <w:r w:rsidRPr="0041244E" w:rsidDel="00EE1C68">
          <w:rPr>
            <w:rFonts w:asciiTheme="minorHAnsi" w:hAnsiTheme="minorHAnsi" w:cstheme="minorHAnsi"/>
            <w:color w:val="000000"/>
          </w:rPr>
          <w:delText>Nothing specific for EMTTI students but of</w:delText>
        </w:r>
      </w:del>
      <w:ins w:id="18" w:author="Moze, Sara" w:date="2022-03-23T17:57:00Z">
        <w:r w:rsidR="00EE1C68">
          <w:rPr>
            <w:rFonts w:asciiTheme="minorHAnsi" w:hAnsiTheme="minorHAnsi" w:cstheme="minorHAnsi"/>
            <w:color w:val="000000"/>
          </w:rPr>
          <w:t>This is of</w:t>
        </w:r>
      </w:ins>
      <w:r w:rsidRPr="0041244E">
        <w:rPr>
          <w:rFonts w:asciiTheme="minorHAnsi" w:hAnsiTheme="minorHAnsi" w:cstheme="minorHAnsi"/>
          <w:color w:val="000000"/>
        </w:rPr>
        <w:t xml:space="preserve"> relevance to all students. </w:t>
      </w:r>
    </w:p>
    <w:p w14:paraId="555AA748" w14:textId="77777777" w:rsidR="00B76897" w:rsidRPr="0041244E" w:rsidRDefault="00B76897" w:rsidP="00B76897">
      <w:pPr>
        <w:pStyle w:val="NormalWeb"/>
        <w:spacing w:before="0" w:beforeAutospacing="0" w:after="0" w:afterAutospacing="0"/>
        <w:rPr>
          <w:rFonts w:asciiTheme="minorHAnsi" w:hAnsiTheme="minorHAnsi" w:cstheme="minorHAnsi"/>
        </w:rPr>
      </w:pPr>
    </w:p>
    <w:p w14:paraId="428410FE" w14:textId="3D7890E0" w:rsidR="00B76897" w:rsidRPr="0041244E" w:rsidRDefault="006F5E3D" w:rsidP="00B76897">
      <w:pPr>
        <w:pStyle w:val="NormalWeb"/>
        <w:spacing w:before="0" w:beforeAutospacing="0" w:after="0" w:afterAutospacing="0"/>
        <w:rPr>
          <w:rFonts w:asciiTheme="minorHAnsi" w:hAnsiTheme="minorHAnsi" w:cstheme="minorHAnsi"/>
        </w:rPr>
      </w:pPr>
      <w:hyperlink r:id="rId24" w:history="1">
        <w:r w:rsidR="00B76897" w:rsidRPr="0041244E">
          <w:rPr>
            <w:rStyle w:val="Hyperlink"/>
            <w:rFonts w:asciiTheme="minorHAnsi" w:hAnsiTheme="minorHAnsi" w:cstheme="minorHAnsi"/>
            <w:color w:val="1155CC"/>
          </w:rPr>
          <w:t>Confidentiality of Doctoral Theses</w:t>
        </w:r>
      </w:hyperlink>
    </w:p>
    <w:p w14:paraId="5F8CBF81" w14:textId="77777777" w:rsidR="00B76897" w:rsidRPr="0041244E" w:rsidRDefault="00B76897" w:rsidP="00B76897">
      <w:pPr>
        <w:pStyle w:val="NormalWeb"/>
        <w:spacing w:before="0" w:beforeAutospacing="0" w:after="0" w:afterAutospacing="0"/>
        <w:rPr>
          <w:rFonts w:asciiTheme="minorHAnsi" w:hAnsiTheme="minorHAnsi" w:cstheme="minorHAnsi"/>
        </w:rPr>
      </w:pPr>
      <w:r w:rsidRPr="0041244E">
        <w:rPr>
          <w:rFonts w:asciiTheme="minorHAnsi" w:hAnsiTheme="minorHAnsi" w:cstheme="minorHAnsi"/>
          <w:color w:val="000000"/>
        </w:rPr>
        <w:t>Irrelevant for taught master’s students.</w:t>
      </w:r>
    </w:p>
    <w:p w14:paraId="359BB2E6" w14:textId="77777777" w:rsidR="00B76897" w:rsidRPr="0041244E" w:rsidRDefault="00B76897" w:rsidP="00B76897">
      <w:pPr>
        <w:rPr>
          <w:rFonts w:asciiTheme="minorHAnsi" w:hAnsiTheme="minorHAnsi" w:cstheme="minorHAnsi"/>
        </w:rPr>
      </w:pPr>
    </w:p>
    <w:p w14:paraId="312ADEC6" w14:textId="77777777" w:rsidR="00B76897" w:rsidRPr="0041244E" w:rsidRDefault="006F5E3D" w:rsidP="00B76897">
      <w:pPr>
        <w:pStyle w:val="NormalWeb"/>
        <w:spacing w:before="0" w:beforeAutospacing="0" w:after="0" w:afterAutospacing="0"/>
        <w:rPr>
          <w:rFonts w:asciiTheme="minorHAnsi" w:hAnsiTheme="minorHAnsi" w:cstheme="minorHAnsi"/>
        </w:rPr>
      </w:pPr>
      <w:hyperlink r:id="rId25" w:history="1">
        <w:r w:rsidR="00B76897" w:rsidRPr="0041244E">
          <w:rPr>
            <w:rStyle w:val="Hyperlink"/>
            <w:rFonts w:asciiTheme="minorHAnsi" w:hAnsiTheme="minorHAnsi" w:cstheme="minorHAnsi"/>
            <w:color w:val="1155CC"/>
          </w:rPr>
          <w:t>Legislation relating to research ethics</w:t>
        </w:r>
      </w:hyperlink>
    </w:p>
    <w:p w14:paraId="54B114C4" w14:textId="721574A5" w:rsidR="00B76897" w:rsidRPr="0041244E" w:rsidRDefault="00B76897" w:rsidP="00B76897">
      <w:pPr>
        <w:pStyle w:val="NormalWeb"/>
        <w:spacing w:before="0" w:beforeAutospacing="0" w:after="0" w:afterAutospacing="0"/>
        <w:rPr>
          <w:rFonts w:asciiTheme="minorHAnsi" w:hAnsiTheme="minorHAnsi" w:cstheme="minorHAnsi"/>
        </w:rPr>
      </w:pPr>
      <w:r w:rsidRPr="0041244E">
        <w:rPr>
          <w:rFonts w:asciiTheme="minorHAnsi" w:hAnsiTheme="minorHAnsi" w:cstheme="minorHAnsi"/>
          <w:color w:val="000000"/>
        </w:rPr>
        <w:t xml:space="preserve">Irrelevant for </w:t>
      </w:r>
      <w:r w:rsidRPr="0041244E">
        <w:rPr>
          <w:rFonts w:asciiTheme="minorHAnsi" w:hAnsiTheme="minorHAnsi" w:cstheme="minorHAnsi"/>
          <w:i/>
          <w:iCs/>
          <w:color w:val="000000"/>
        </w:rPr>
        <w:t xml:space="preserve">most </w:t>
      </w:r>
      <w:r w:rsidRPr="0041244E">
        <w:rPr>
          <w:rFonts w:asciiTheme="minorHAnsi" w:hAnsiTheme="minorHAnsi" w:cstheme="minorHAnsi"/>
          <w:color w:val="000000"/>
        </w:rPr>
        <w:t>projects, except for the sections on Data Protection Legislation and Health &amp; Safety. Other topics (</w:t>
      </w:r>
      <w:proofErr w:type="gramStart"/>
      <w:r w:rsidRPr="0041244E">
        <w:rPr>
          <w:rFonts w:asciiTheme="minorHAnsi" w:hAnsiTheme="minorHAnsi" w:cstheme="minorHAnsi"/>
          <w:color w:val="000000"/>
        </w:rPr>
        <w:t>e.g.</w:t>
      </w:r>
      <w:proofErr w:type="gramEnd"/>
      <w:r w:rsidRPr="0041244E">
        <w:rPr>
          <w:rFonts w:asciiTheme="minorHAnsi" w:hAnsiTheme="minorHAnsi" w:cstheme="minorHAnsi"/>
          <w:color w:val="000000"/>
        </w:rPr>
        <w:t xml:space="preserve"> The Men</w:t>
      </w:r>
      <w:ins w:id="19" w:author="Moze, Sara" w:date="2022-03-23T17:57:00Z">
        <w:r w:rsidR="00EE1C68">
          <w:rPr>
            <w:rFonts w:asciiTheme="minorHAnsi" w:hAnsiTheme="minorHAnsi" w:cstheme="minorHAnsi"/>
            <w:color w:val="000000"/>
          </w:rPr>
          <w:t>t</w:t>
        </w:r>
      </w:ins>
      <w:r w:rsidRPr="0041244E">
        <w:rPr>
          <w:rFonts w:asciiTheme="minorHAnsi" w:hAnsiTheme="minorHAnsi" w:cstheme="minorHAnsi"/>
          <w:color w:val="000000"/>
        </w:rPr>
        <w:t>al Capacity Act) may be relevant, depending on the topic of the project.</w:t>
      </w:r>
    </w:p>
    <w:p w14:paraId="0BCEEEA7" w14:textId="77777777" w:rsidR="00B76897" w:rsidRPr="0041244E" w:rsidRDefault="00B76897" w:rsidP="00B76897">
      <w:pPr>
        <w:pStyle w:val="NormalWeb"/>
        <w:spacing w:before="0" w:beforeAutospacing="0" w:after="0" w:afterAutospacing="0"/>
        <w:rPr>
          <w:rFonts w:asciiTheme="minorHAnsi" w:hAnsiTheme="minorHAnsi" w:cstheme="minorHAnsi"/>
        </w:rPr>
      </w:pPr>
    </w:p>
    <w:p w14:paraId="28767DF1" w14:textId="2B022194" w:rsidR="00B76897" w:rsidRPr="0041244E" w:rsidRDefault="006F5E3D" w:rsidP="00B76897">
      <w:pPr>
        <w:pStyle w:val="NormalWeb"/>
        <w:spacing w:before="0" w:beforeAutospacing="0" w:after="0" w:afterAutospacing="0"/>
        <w:rPr>
          <w:rStyle w:val="Hyperlink"/>
          <w:rFonts w:asciiTheme="minorHAnsi" w:hAnsiTheme="minorHAnsi" w:cstheme="minorHAnsi"/>
          <w:color w:val="1155CC"/>
        </w:rPr>
      </w:pPr>
      <w:hyperlink r:id="rId26" w:history="1">
        <w:r w:rsidR="00B76897" w:rsidRPr="0041244E">
          <w:rPr>
            <w:rStyle w:val="Hyperlink"/>
            <w:rFonts w:asciiTheme="minorHAnsi" w:hAnsiTheme="minorHAnsi" w:cstheme="minorHAnsi"/>
            <w:color w:val="1155CC"/>
          </w:rPr>
          <w:t>Professional Body &amp; Subject Group Guidelines</w:t>
        </w:r>
      </w:hyperlink>
    </w:p>
    <w:p w14:paraId="64CA5F1D" w14:textId="77777777" w:rsidR="00B76897" w:rsidRPr="0041244E" w:rsidRDefault="00B76897" w:rsidP="00B76897">
      <w:pPr>
        <w:pStyle w:val="NormalWeb"/>
        <w:spacing w:before="0" w:beforeAutospacing="0" w:after="0" w:afterAutospacing="0"/>
        <w:rPr>
          <w:rFonts w:asciiTheme="minorHAnsi" w:hAnsiTheme="minorHAnsi" w:cstheme="minorHAnsi"/>
        </w:rPr>
      </w:pPr>
      <w:r w:rsidRPr="0041244E">
        <w:rPr>
          <w:rFonts w:asciiTheme="minorHAnsi" w:hAnsiTheme="minorHAnsi" w:cstheme="minorHAnsi"/>
          <w:color w:val="000000"/>
        </w:rPr>
        <w:t>Irrelevant in most cases but may provide useful information for some projects.</w:t>
      </w:r>
    </w:p>
    <w:p w14:paraId="31D3679C" w14:textId="77777777" w:rsidR="00B76897" w:rsidRPr="0041244E" w:rsidRDefault="00B76897" w:rsidP="00B76897">
      <w:pPr>
        <w:pStyle w:val="NormalWeb"/>
        <w:tabs>
          <w:tab w:val="left" w:pos="3120"/>
        </w:tabs>
        <w:spacing w:before="0" w:beforeAutospacing="0" w:after="0" w:afterAutospacing="0"/>
        <w:rPr>
          <w:rFonts w:asciiTheme="minorHAnsi" w:hAnsiTheme="minorHAnsi" w:cstheme="minorHAnsi"/>
        </w:rPr>
      </w:pPr>
    </w:p>
    <w:p w14:paraId="42AFD033" w14:textId="3C28D5C1" w:rsidR="00B76897" w:rsidRPr="0041244E" w:rsidRDefault="006F5E3D" w:rsidP="00B76897">
      <w:pPr>
        <w:pStyle w:val="NormalWeb"/>
        <w:tabs>
          <w:tab w:val="left" w:pos="3120"/>
        </w:tabs>
        <w:spacing w:before="0" w:beforeAutospacing="0" w:after="0" w:afterAutospacing="0"/>
        <w:rPr>
          <w:rStyle w:val="Hyperlink"/>
          <w:rFonts w:asciiTheme="minorHAnsi" w:hAnsiTheme="minorHAnsi" w:cstheme="minorHAnsi"/>
          <w:color w:val="1155CC"/>
        </w:rPr>
      </w:pPr>
      <w:hyperlink r:id="rId27" w:history="1">
        <w:r w:rsidR="00B76897" w:rsidRPr="0041244E">
          <w:rPr>
            <w:rStyle w:val="Hyperlink"/>
            <w:rFonts w:asciiTheme="minorHAnsi" w:hAnsiTheme="minorHAnsi" w:cstheme="minorHAnsi"/>
            <w:color w:val="1155CC"/>
          </w:rPr>
          <w:t>Data Handling &amp; Security</w:t>
        </w:r>
      </w:hyperlink>
      <w:del w:id="20" w:author="Moze, Sara" w:date="2022-03-23T17:58:00Z">
        <w:r w:rsidR="00B76897" w:rsidRPr="0041244E" w:rsidDel="00EE1C68">
          <w:rPr>
            <w:rStyle w:val="Hyperlink"/>
            <w:rFonts w:asciiTheme="minorHAnsi" w:hAnsiTheme="minorHAnsi" w:cstheme="minorHAnsi"/>
            <w:color w:val="1155CC"/>
          </w:rPr>
          <w:tab/>
        </w:r>
      </w:del>
    </w:p>
    <w:p w14:paraId="6DD3073F" w14:textId="77777777" w:rsidR="00B76897" w:rsidRPr="0041244E" w:rsidRDefault="00B76897" w:rsidP="00B76897">
      <w:pPr>
        <w:pStyle w:val="NormalWeb"/>
        <w:spacing w:before="0" w:beforeAutospacing="0" w:after="0" w:afterAutospacing="0"/>
        <w:rPr>
          <w:rFonts w:asciiTheme="minorHAnsi" w:hAnsiTheme="minorHAnsi" w:cstheme="minorHAnsi"/>
        </w:rPr>
      </w:pPr>
      <w:r w:rsidRPr="0041244E">
        <w:rPr>
          <w:rFonts w:asciiTheme="minorHAnsi" w:hAnsiTheme="minorHAnsi" w:cstheme="minorHAnsi"/>
          <w:color w:val="000000"/>
        </w:rPr>
        <w:t>Brief but relevant, especially for students working with personal data linked to identifiable people.</w:t>
      </w:r>
    </w:p>
    <w:p w14:paraId="61FAEF20" w14:textId="77777777" w:rsidR="00B76897" w:rsidRPr="0041244E" w:rsidRDefault="00B76897" w:rsidP="00B76897">
      <w:pPr>
        <w:pStyle w:val="NormalWeb"/>
        <w:spacing w:before="0" w:beforeAutospacing="0" w:after="0" w:afterAutospacing="0"/>
        <w:rPr>
          <w:rFonts w:asciiTheme="minorHAnsi" w:hAnsiTheme="minorHAnsi" w:cstheme="minorHAnsi"/>
        </w:rPr>
      </w:pPr>
    </w:p>
    <w:p w14:paraId="589EC28F" w14:textId="72B478E9" w:rsidR="00B76897" w:rsidRPr="0041244E" w:rsidRDefault="006F5E3D" w:rsidP="00B76897">
      <w:pPr>
        <w:pStyle w:val="NormalWeb"/>
        <w:spacing w:before="0" w:beforeAutospacing="0" w:after="0" w:afterAutospacing="0"/>
        <w:rPr>
          <w:rFonts w:asciiTheme="minorHAnsi" w:hAnsiTheme="minorHAnsi" w:cstheme="minorHAnsi"/>
        </w:rPr>
      </w:pPr>
      <w:hyperlink r:id="rId28" w:history="1">
        <w:r w:rsidR="00B76897" w:rsidRPr="0041244E">
          <w:rPr>
            <w:rStyle w:val="Hyperlink"/>
            <w:rFonts w:asciiTheme="minorHAnsi" w:hAnsiTheme="minorHAnsi" w:cstheme="minorHAnsi"/>
            <w:color w:val="1155CC"/>
          </w:rPr>
          <w:t>Intellectual Property</w:t>
        </w:r>
      </w:hyperlink>
    </w:p>
    <w:p w14:paraId="0426EF25" w14:textId="614614F4" w:rsidR="00B76897" w:rsidRPr="0041244E" w:rsidRDefault="00B76897" w:rsidP="00B76897">
      <w:pPr>
        <w:pStyle w:val="NormalWeb"/>
        <w:spacing w:before="0" w:beforeAutospacing="0" w:after="0" w:afterAutospacing="0"/>
        <w:rPr>
          <w:rFonts w:asciiTheme="minorHAnsi" w:hAnsiTheme="minorHAnsi" w:cstheme="minorHAnsi"/>
        </w:rPr>
      </w:pPr>
      <w:r w:rsidRPr="0041244E">
        <w:rPr>
          <w:rFonts w:asciiTheme="minorHAnsi" w:hAnsiTheme="minorHAnsi" w:cstheme="minorHAnsi"/>
          <w:color w:val="000000"/>
        </w:rPr>
        <w:t>Largely irrelevant</w:t>
      </w:r>
    </w:p>
    <w:p w14:paraId="6BE678A6" w14:textId="77777777" w:rsidR="00B76897" w:rsidRPr="0041244E" w:rsidRDefault="00B76897" w:rsidP="00B76897">
      <w:pPr>
        <w:pStyle w:val="NormalWeb"/>
        <w:spacing w:before="0" w:beforeAutospacing="0" w:after="0" w:afterAutospacing="0"/>
        <w:rPr>
          <w:rFonts w:asciiTheme="minorHAnsi" w:hAnsiTheme="minorHAnsi" w:cstheme="minorHAnsi"/>
        </w:rPr>
      </w:pPr>
    </w:p>
    <w:p w14:paraId="64B1100B" w14:textId="108F7E21" w:rsidR="00B76897" w:rsidRPr="0041244E" w:rsidRDefault="006F5E3D" w:rsidP="00B76897">
      <w:pPr>
        <w:pStyle w:val="NormalWeb"/>
        <w:spacing w:before="0" w:beforeAutospacing="0" w:after="0" w:afterAutospacing="0"/>
        <w:rPr>
          <w:rFonts w:asciiTheme="minorHAnsi" w:hAnsiTheme="minorHAnsi" w:cstheme="minorHAnsi"/>
        </w:rPr>
      </w:pPr>
      <w:hyperlink r:id="rId29" w:history="1">
        <w:r w:rsidR="00B76897" w:rsidRPr="0041244E">
          <w:rPr>
            <w:rStyle w:val="Hyperlink"/>
            <w:rFonts w:asciiTheme="minorHAnsi" w:hAnsiTheme="minorHAnsi" w:cstheme="minorHAnsi"/>
            <w:color w:val="1155CC"/>
          </w:rPr>
          <w:t>Collaborative Work</w:t>
        </w:r>
      </w:hyperlink>
    </w:p>
    <w:p w14:paraId="77C15946" w14:textId="5D9AD3B2" w:rsidR="00B76897" w:rsidRPr="0041244E" w:rsidRDefault="00B76897" w:rsidP="00B76897">
      <w:pPr>
        <w:pStyle w:val="NormalWeb"/>
        <w:spacing w:before="0" w:beforeAutospacing="0" w:after="0" w:afterAutospacing="0"/>
        <w:rPr>
          <w:rFonts w:asciiTheme="minorHAnsi" w:hAnsiTheme="minorHAnsi" w:cstheme="minorHAnsi"/>
        </w:rPr>
      </w:pPr>
      <w:r w:rsidRPr="0041244E">
        <w:rPr>
          <w:rFonts w:asciiTheme="minorHAnsi" w:hAnsiTheme="minorHAnsi" w:cstheme="minorHAnsi"/>
          <w:color w:val="000000"/>
        </w:rPr>
        <w:t>Relevant for collaborative work.</w:t>
      </w:r>
    </w:p>
    <w:p w14:paraId="7C479536" w14:textId="77777777" w:rsidR="00B76897" w:rsidRPr="0041244E" w:rsidRDefault="00B76897" w:rsidP="00B76897">
      <w:pPr>
        <w:pStyle w:val="NormalWeb"/>
        <w:spacing w:before="0" w:beforeAutospacing="0" w:after="0" w:afterAutospacing="0"/>
        <w:rPr>
          <w:rFonts w:asciiTheme="minorHAnsi" w:hAnsiTheme="minorHAnsi" w:cstheme="minorHAnsi"/>
        </w:rPr>
      </w:pPr>
    </w:p>
    <w:p w14:paraId="4F8AC61E" w14:textId="03AF6F25" w:rsidR="00B76897" w:rsidRPr="0041244E" w:rsidRDefault="006F5E3D" w:rsidP="00B76897">
      <w:pPr>
        <w:pStyle w:val="NormalWeb"/>
        <w:spacing w:before="0" w:beforeAutospacing="0" w:after="0" w:afterAutospacing="0"/>
        <w:rPr>
          <w:rFonts w:asciiTheme="minorHAnsi" w:hAnsiTheme="minorHAnsi" w:cstheme="minorHAnsi"/>
        </w:rPr>
      </w:pPr>
      <w:hyperlink r:id="rId30" w:history="1">
        <w:r w:rsidR="00B76897" w:rsidRPr="0041244E">
          <w:rPr>
            <w:rStyle w:val="Hyperlink"/>
            <w:rFonts w:asciiTheme="minorHAnsi" w:hAnsiTheme="minorHAnsi" w:cstheme="minorHAnsi"/>
            <w:color w:val="1155CC"/>
          </w:rPr>
          <w:t>Undertaking Research Outside of the UK</w:t>
        </w:r>
      </w:hyperlink>
    </w:p>
    <w:p w14:paraId="19DF5820" w14:textId="10DBB259" w:rsidR="00B76897" w:rsidRPr="0041244E" w:rsidRDefault="00B76897" w:rsidP="00B76897">
      <w:pPr>
        <w:pStyle w:val="NormalWeb"/>
        <w:spacing w:before="0" w:beforeAutospacing="0" w:after="0" w:afterAutospacing="0"/>
        <w:rPr>
          <w:rFonts w:asciiTheme="minorHAnsi" w:hAnsiTheme="minorHAnsi" w:cstheme="minorHAnsi"/>
        </w:rPr>
      </w:pPr>
      <w:r w:rsidRPr="0041244E">
        <w:rPr>
          <w:rFonts w:asciiTheme="minorHAnsi" w:hAnsiTheme="minorHAnsi" w:cstheme="minorHAnsi"/>
          <w:color w:val="000000"/>
        </w:rPr>
        <w:t>May be relevant, depending on the project.</w:t>
      </w:r>
    </w:p>
    <w:p w14:paraId="2A2FD0BA" w14:textId="77777777" w:rsidR="00B76897" w:rsidRPr="0041244E" w:rsidRDefault="00B76897" w:rsidP="00B76897">
      <w:pPr>
        <w:pStyle w:val="NormalWeb"/>
        <w:spacing w:before="0" w:beforeAutospacing="0" w:after="0" w:afterAutospacing="0"/>
        <w:rPr>
          <w:rFonts w:asciiTheme="minorHAnsi" w:hAnsiTheme="minorHAnsi" w:cstheme="minorHAnsi"/>
        </w:rPr>
      </w:pPr>
    </w:p>
    <w:p w14:paraId="28447455" w14:textId="6134305A" w:rsidR="00B76897" w:rsidRPr="0041244E" w:rsidRDefault="006F5E3D" w:rsidP="00B76897">
      <w:pPr>
        <w:pStyle w:val="NormalWeb"/>
        <w:spacing w:before="0" w:beforeAutospacing="0" w:after="0" w:afterAutospacing="0"/>
        <w:rPr>
          <w:rFonts w:asciiTheme="minorHAnsi" w:hAnsiTheme="minorHAnsi" w:cstheme="minorHAnsi"/>
        </w:rPr>
      </w:pPr>
      <w:hyperlink r:id="rId31" w:history="1">
        <w:r w:rsidR="00B76897" w:rsidRPr="0041244E">
          <w:rPr>
            <w:rStyle w:val="Hyperlink"/>
            <w:rFonts w:asciiTheme="minorHAnsi" w:hAnsiTheme="minorHAnsi" w:cstheme="minorHAnsi"/>
            <w:color w:val="1155CC"/>
          </w:rPr>
          <w:t>Lay Membership of Ethics Committees</w:t>
        </w:r>
      </w:hyperlink>
    </w:p>
    <w:p w14:paraId="652F96E6" w14:textId="09E0AD35" w:rsidR="00B76897" w:rsidRPr="0041244E" w:rsidRDefault="00B76897" w:rsidP="00B76897">
      <w:pPr>
        <w:pStyle w:val="NormalWeb"/>
        <w:spacing w:before="0" w:beforeAutospacing="0" w:after="0" w:afterAutospacing="0"/>
        <w:rPr>
          <w:rFonts w:asciiTheme="minorHAnsi" w:hAnsiTheme="minorHAnsi" w:cstheme="minorHAnsi"/>
          <w:color w:val="000000"/>
        </w:rPr>
      </w:pPr>
      <w:r w:rsidRPr="0041244E">
        <w:rPr>
          <w:rFonts w:asciiTheme="minorHAnsi" w:hAnsiTheme="minorHAnsi" w:cstheme="minorHAnsi"/>
          <w:color w:val="000000"/>
        </w:rPr>
        <w:t>Irrelevant</w:t>
      </w:r>
    </w:p>
    <w:p w14:paraId="0B616E26" w14:textId="77777777" w:rsidR="00B76897" w:rsidRPr="0041244E" w:rsidRDefault="00B76897" w:rsidP="00B76897">
      <w:pPr>
        <w:pStyle w:val="NormalWeb"/>
        <w:spacing w:before="0" w:beforeAutospacing="0" w:after="0" w:afterAutospacing="0"/>
        <w:rPr>
          <w:rFonts w:asciiTheme="minorHAnsi" w:hAnsiTheme="minorHAnsi" w:cstheme="minorHAnsi"/>
        </w:rPr>
      </w:pPr>
    </w:p>
    <w:p w14:paraId="53954D17" w14:textId="77777777" w:rsidR="00B76897" w:rsidRPr="0041244E" w:rsidRDefault="006F5E3D" w:rsidP="00B76897">
      <w:pPr>
        <w:pStyle w:val="NormalWeb"/>
        <w:spacing w:before="0" w:beforeAutospacing="0" w:after="0" w:afterAutospacing="0"/>
        <w:rPr>
          <w:rFonts w:asciiTheme="minorHAnsi" w:hAnsiTheme="minorHAnsi" w:cstheme="minorHAnsi"/>
          <w:color w:val="000000"/>
        </w:rPr>
      </w:pPr>
      <w:hyperlink r:id="rId32" w:history="1">
        <w:r w:rsidR="00B76897" w:rsidRPr="0041244E">
          <w:rPr>
            <w:rStyle w:val="Hyperlink"/>
            <w:rFonts w:asciiTheme="minorHAnsi" w:hAnsiTheme="minorHAnsi" w:cstheme="minorHAnsi"/>
            <w:color w:val="1155CC"/>
          </w:rPr>
          <w:t>Ethical Considerations in Visual or Vocal Research</w:t>
        </w:r>
      </w:hyperlink>
    </w:p>
    <w:p w14:paraId="04F6479C" w14:textId="33CB5B82" w:rsidR="00B76897" w:rsidRPr="0041244E" w:rsidRDefault="00B76897" w:rsidP="00B76897">
      <w:pPr>
        <w:pStyle w:val="NormalWeb"/>
        <w:spacing w:before="0" w:beforeAutospacing="0" w:after="0" w:afterAutospacing="0"/>
        <w:rPr>
          <w:rFonts w:asciiTheme="minorHAnsi" w:hAnsiTheme="minorHAnsi" w:cstheme="minorHAnsi"/>
          <w:color w:val="000000"/>
        </w:rPr>
      </w:pPr>
      <w:r w:rsidRPr="0041244E">
        <w:rPr>
          <w:rFonts w:asciiTheme="minorHAnsi" w:hAnsiTheme="minorHAnsi" w:cstheme="minorHAnsi"/>
          <w:color w:val="000000"/>
        </w:rPr>
        <w:t>Possibly relevant, depending on the project</w:t>
      </w:r>
    </w:p>
    <w:p w14:paraId="1B824A71" w14:textId="77777777" w:rsidR="00B76897" w:rsidRPr="0041244E" w:rsidRDefault="00B76897" w:rsidP="00B76897">
      <w:pPr>
        <w:pStyle w:val="NormalWeb"/>
        <w:spacing w:before="0" w:beforeAutospacing="0" w:after="0" w:afterAutospacing="0"/>
        <w:rPr>
          <w:rFonts w:asciiTheme="minorHAnsi" w:hAnsiTheme="minorHAnsi" w:cstheme="minorHAnsi"/>
          <w:color w:val="000000"/>
        </w:rPr>
      </w:pPr>
    </w:p>
    <w:p w14:paraId="5EB3349D" w14:textId="77777777" w:rsidR="00B76897" w:rsidRPr="0041244E" w:rsidRDefault="006F5E3D" w:rsidP="00B76897">
      <w:pPr>
        <w:pStyle w:val="NormalWeb"/>
        <w:spacing w:before="0" w:beforeAutospacing="0" w:after="0" w:afterAutospacing="0"/>
        <w:rPr>
          <w:rFonts w:asciiTheme="minorHAnsi" w:hAnsiTheme="minorHAnsi" w:cstheme="minorHAnsi"/>
          <w:color w:val="000000"/>
        </w:rPr>
      </w:pPr>
      <w:hyperlink r:id="rId33" w:history="1">
        <w:r w:rsidR="00B76897" w:rsidRPr="0041244E">
          <w:rPr>
            <w:rStyle w:val="Hyperlink"/>
            <w:rFonts w:asciiTheme="minorHAnsi" w:hAnsiTheme="minorHAnsi" w:cstheme="minorHAnsi"/>
            <w:color w:val="1155CC"/>
          </w:rPr>
          <w:t xml:space="preserve">Ethical Considerations in Research Involving </w:t>
        </w:r>
        <w:proofErr w:type="gramStart"/>
        <w:r w:rsidR="00B76897" w:rsidRPr="0041244E">
          <w:rPr>
            <w:rStyle w:val="Hyperlink"/>
            <w:rFonts w:asciiTheme="minorHAnsi" w:hAnsiTheme="minorHAnsi" w:cstheme="minorHAnsi"/>
            <w:color w:val="1155CC"/>
          </w:rPr>
          <w:t>Social Media</w:t>
        </w:r>
        <w:proofErr w:type="gramEnd"/>
      </w:hyperlink>
      <w:r w:rsidR="00B76897" w:rsidRPr="0041244E">
        <w:rPr>
          <w:rFonts w:asciiTheme="minorHAnsi" w:hAnsiTheme="minorHAnsi" w:cstheme="minorHAnsi"/>
          <w:color w:val="000000"/>
        </w:rPr>
        <w:t xml:space="preserve"> </w:t>
      </w:r>
    </w:p>
    <w:p w14:paraId="7725E058" w14:textId="20C61CA2" w:rsidR="00B76897" w:rsidRPr="0041244E" w:rsidRDefault="00B76897" w:rsidP="00B76897">
      <w:pPr>
        <w:pStyle w:val="NormalWeb"/>
        <w:spacing w:before="0" w:beforeAutospacing="0" w:after="0" w:afterAutospacing="0"/>
        <w:rPr>
          <w:rFonts w:asciiTheme="minorHAnsi" w:hAnsiTheme="minorHAnsi" w:cstheme="minorHAnsi"/>
          <w:color w:val="000000"/>
        </w:rPr>
      </w:pPr>
      <w:r w:rsidRPr="0041244E">
        <w:rPr>
          <w:rFonts w:asciiTheme="minorHAnsi" w:hAnsiTheme="minorHAnsi" w:cstheme="minorHAnsi"/>
          <w:color w:val="000000"/>
        </w:rPr>
        <w:t>Relevant</w:t>
      </w:r>
    </w:p>
    <w:p w14:paraId="6B453948" w14:textId="77777777" w:rsidR="00B76897" w:rsidRPr="0041244E" w:rsidRDefault="00B76897" w:rsidP="00B76897">
      <w:pPr>
        <w:pStyle w:val="NormalWeb"/>
        <w:spacing w:before="0" w:beforeAutospacing="0" w:after="0" w:afterAutospacing="0"/>
        <w:rPr>
          <w:rFonts w:asciiTheme="minorHAnsi" w:hAnsiTheme="minorHAnsi" w:cstheme="minorHAnsi"/>
        </w:rPr>
      </w:pPr>
    </w:p>
    <w:p w14:paraId="53CDFF40" w14:textId="77777777" w:rsidR="00B76897" w:rsidRPr="0041244E" w:rsidRDefault="006F5E3D" w:rsidP="00B76897">
      <w:pPr>
        <w:pStyle w:val="NormalWeb"/>
        <w:spacing w:before="0" w:beforeAutospacing="0" w:after="0" w:afterAutospacing="0"/>
        <w:rPr>
          <w:rFonts w:asciiTheme="minorHAnsi" w:hAnsiTheme="minorHAnsi" w:cstheme="minorHAnsi"/>
          <w:color w:val="000000"/>
        </w:rPr>
      </w:pPr>
      <w:hyperlink r:id="rId34" w:history="1">
        <w:r w:rsidR="00B76897" w:rsidRPr="0041244E">
          <w:rPr>
            <w:rStyle w:val="Hyperlink"/>
            <w:rFonts w:asciiTheme="minorHAnsi" w:hAnsiTheme="minorHAnsi" w:cstheme="minorHAnsi"/>
            <w:color w:val="1155CC"/>
          </w:rPr>
          <w:t>Toward Ethical Research Using Datasets of Illicit Origin</w:t>
        </w:r>
      </w:hyperlink>
      <w:r w:rsidR="00B76897" w:rsidRPr="0041244E">
        <w:rPr>
          <w:rFonts w:asciiTheme="minorHAnsi" w:hAnsiTheme="minorHAnsi" w:cstheme="minorHAnsi"/>
          <w:color w:val="000000"/>
        </w:rPr>
        <w:t xml:space="preserve"> </w:t>
      </w:r>
    </w:p>
    <w:p w14:paraId="031C8469" w14:textId="1BF652AA" w:rsidR="00B76897" w:rsidRPr="0041244E" w:rsidRDefault="00B76897" w:rsidP="00B76897">
      <w:pPr>
        <w:pStyle w:val="NormalWeb"/>
        <w:spacing w:before="0" w:beforeAutospacing="0" w:after="0" w:afterAutospacing="0"/>
        <w:rPr>
          <w:rFonts w:asciiTheme="minorHAnsi" w:hAnsiTheme="minorHAnsi" w:cstheme="minorHAnsi"/>
        </w:rPr>
      </w:pPr>
      <w:r w:rsidRPr="0041244E">
        <w:rPr>
          <w:rFonts w:asciiTheme="minorHAnsi" w:hAnsiTheme="minorHAnsi" w:cstheme="minorHAnsi"/>
          <w:color w:val="000000"/>
        </w:rPr>
        <w:t>Relevant.</w:t>
      </w:r>
    </w:p>
    <w:p w14:paraId="78106E1B" w14:textId="77777777" w:rsidR="00B76897" w:rsidRPr="0041244E" w:rsidRDefault="00B76897" w:rsidP="00B76897">
      <w:pPr>
        <w:rPr>
          <w:rFonts w:asciiTheme="minorHAnsi" w:hAnsiTheme="minorHAnsi" w:cstheme="minorHAnsi"/>
        </w:rPr>
      </w:pPr>
    </w:p>
    <w:p w14:paraId="54AE4F3D" w14:textId="77777777" w:rsidR="00B76897" w:rsidRPr="0041244E" w:rsidRDefault="006F5E3D" w:rsidP="00B76897">
      <w:pPr>
        <w:pStyle w:val="NormalWeb"/>
        <w:spacing w:before="0" w:beforeAutospacing="0" w:after="0" w:afterAutospacing="0"/>
        <w:rPr>
          <w:rFonts w:asciiTheme="minorHAnsi" w:hAnsiTheme="minorHAnsi" w:cstheme="minorHAnsi"/>
          <w:color w:val="000000"/>
        </w:rPr>
      </w:pPr>
      <w:hyperlink r:id="rId35" w:history="1">
        <w:r w:rsidR="00B76897" w:rsidRPr="0041244E">
          <w:rPr>
            <w:rStyle w:val="Hyperlink"/>
            <w:rFonts w:asciiTheme="minorHAnsi" w:hAnsiTheme="minorHAnsi" w:cstheme="minorHAnsi"/>
            <w:color w:val="1155CC"/>
          </w:rPr>
          <w:t>Recruiting Research Participants</w:t>
        </w:r>
      </w:hyperlink>
      <w:r w:rsidR="00B76897" w:rsidRPr="0041244E">
        <w:rPr>
          <w:rFonts w:asciiTheme="minorHAnsi" w:hAnsiTheme="minorHAnsi" w:cstheme="minorHAnsi"/>
          <w:color w:val="000000"/>
        </w:rPr>
        <w:t xml:space="preserve"> </w:t>
      </w:r>
    </w:p>
    <w:p w14:paraId="295D0A55" w14:textId="59B37577" w:rsidR="00B76897" w:rsidRPr="0041244E" w:rsidRDefault="00B76897" w:rsidP="00B76897">
      <w:pPr>
        <w:pStyle w:val="NormalWeb"/>
        <w:spacing w:before="0" w:beforeAutospacing="0" w:after="0" w:afterAutospacing="0"/>
        <w:rPr>
          <w:rFonts w:asciiTheme="minorHAnsi" w:hAnsiTheme="minorHAnsi" w:cstheme="minorHAnsi"/>
        </w:rPr>
      </w:pPr>
      <w:r w:rsidRPr="0041244E">
        <w:rPr>
          <w:rFonts w:asciiTheme="minorHAnsi" w:hAnsiTheme="minorHAnsi" w:cstheme="minorHAnsi"/>
          <w:color w:val="000000"/>
        </w:rPr>
        <w:t>Relevant (for some projects)</w:t>
      </w:r>
    </w:p>
    <w:p w14:paraId="125466C0" w14:textId="77777777" w:rsidR="00B76897" w:rsidRPr="0041244E" w:rsidRDefault="00B76897" w:rsidP="00B76897">
      <w:pPr>
        <w:pStyle w:val="NormalWeb"/>
        <w:spacing w:before="0" w:beforeAutospacing="0" w:after="0" w:afterAutospacing="0"/>
        <w:rPr>
          <w:rFonts w:asciiTheme="minorHAnsi" w:hAnsiTheme="minorHAnsi" w:cstheme="minorHAnsi"/>
        </w:rPr>
      </w:pPr>
    </w:p>
    <w:p w14:paraId="0BD99AA6" w14:textId="77777777" w:rsidR="00B76897" w:rsidRPr="0041244E" w:rsidRDefault="006F5E3D" w:rsidP="00B76897">
      <w:pPr>
        <w:pStyle w:val="NormalWeb"/>
        <w:spacing w:before="0" w:beforeAutospacing="0" w:after="0" w:afterAutospacing="0"/>
        <w:rPr>
          <w:rFonts w:asciiTheme="minorHAnsi" w:hAnsiTheme="minorHAnsi" w:cstheme="minorHAnsi"/>
          <w:color w:val="1155CC"/>
          <w:u w:val="single"/>
        </w:rPr>
      </w:pPr>
      <w:hyperlink r:id="rId36" w:history="1">
        <w:r w:rsidR="00B76897" w:rsidRPr="0041244E">
          <w:rPr>
            <w:rStyle w:val="Hyperlink"/>
            <w:rFonts w:asciiTheme="minorHAnsi" w:hAnsiTheme="minorHAnsi" w:cstheme="minorHAnsi"/>
            <w:color w:val="000000"/>
          </w:rPr>
          <w:t> </w:t>
        </w:r>
        <w:r w:rsidR="00B76897" w:rsidRPr="0041244E">
          <w:rPr>
            <w:rStyle w:val="Hyperlink"/>
            <w:rFonts w:asciiTheme="minorHAnsi" w:hAnsiTheme="minorHAnsi" w:cstheme="minorHAnsi"/>
            <w:color w:val="1155CC"/>
          </w:rPr>
          <w:t>Informed Consent</w:t>
        </w:r>
      </w:hyperlink>
      <w:r w:rsidR="00B76897" w:rsidRPr="0041244E">
        <w:rPr>
          <w:rFonts w:asciiTheme="minorHAnsi" w:hAnsiTheme="minorHAnsi" w:cstheme="minorHAnsi"/>
          <w:color w:val="1155CC"/>
          <w:u w:val="single"/>
        </w:rPr>
        <w:t xml:space="preserve"> </w:t>
      </w:r>
    </w:p>
    <w:p w14:paraId="7162277B" w14:textId="360E89D4" w:rsidR="00B76897" w:rsidRPr="0041244E" w:rsidRDefault="00B76897" w:rsidP="00B76897">
      <w:pPr>
        <w:pStyle w:val="NormalWeb"/>
        <w:spacing w:before="0" w:beforeAutospacing="0" w:after="0" w:afterAutospacing="0"/>
        <w:rPr>
          <w:rFonts w:asciiTheme="minorHAnsi" w:hAnsiTheme="minorHAnsi" w:cstheme="minorHAnsi"/>
          <w:color w:val="000000"/>
        </w:rPr>
      </w:pPr>
      <w:r w:rsidRPr="0041244E">
        <w:rPr>
          <w:rFonts w:asciiTheme="minorHAnsi" w:hAnsiTheme="minorHAnsi" w:cstheme="minorHAnsi"/>
          <w:color w:val="000000"/>
        </w:rPr>
        <w:t>Relevant</w:t>
      </w:r>
    </w:p>
    <w:p w14:paraId="66CA5458" w14:textId="77777777" w:rsidR="00B76897" w:rsidRPr="0041244E" w:rsidRDefault="00B76897" w:rsidP="00B76897">
      <w:pPr>
        <w:pStyle w:val="NormalWeb"/>
        <w:spacing w:before="0" w:beforeAutospacing="0" w:after="0" w:afterAutospacing="0"/>
        <w:rPr>
          <w:rFonts w:asciiTheme="minorHAnsi" w:hAnsiTheme="minorHAnsi" w:cstheme="minorHAnsi"/>
        </w:rPr>
      </w:pPr>
    </w:p>
    <w:p w14:paraId="12EB0375" w14:textId="77777777" w:rsidR="00B76897" w:rsidRPr="0041244E" w:rsidRDefault="006F5E3D" w:rsidP="00B76897">
      <w:pPr>
        <w:pStyle w:val="NormalWeb"/>
        <w:spacing w:before="0" w:beforeAutospacing="0" w:after="0" w:afterAutospacing="0"/>
        <w:rPr>
          <w:rFonts w:asciiTheme="minorHAnsi" w:hAnsiTheme="minorHAnsi" w:cstheme="minorHAnsi"/>
          <w:color w:val="1155CC"/>
          <w:u w:val="single"/>
        </w:rPr>
      </w:pPr>
      <w:hyperlink r:id="rId37" w:history="1">
        <w:r w:rsidR="00B76897" w:rsidRPr="0041244E">
          <w:rPr>
            <w:rStyle w:val="Hyperlink"/>
            <w:rFonts w:asciiTheme="minorHAnsi" w:hAnsiTheme="minorHAnsi" w:cstheme="minorHAnsi"/>
            <w:color w:val="000000"/>
          </w:rPr>
          <w:t> </w:t>
        </w:r>
        <w:r w:rsidR="00B76897" w:rsidRPr="0041244E">
          <w:rPr>
            <w:rStyle w:val="Hyperlink"/>
            <w:rFonts w:asciiTheme="minorHAnsi" w:hAnsiTheme="minorHAnsi" w:cstheme="minorHAnsi"/>
            <w:color w:val="1155CC"/>
          </w:rPr>
          <w:t>Information Sheets &amp; Consent Forms</w:t>
        </w:r>
      </w:hyperlink>
      <w:r w:rsidR="00B76897" w:rsidRPr="0041244E">
        <w:rPr>
          <w:rFonts w:asciiTheme="minorHAnsi" w:hAnsiTheme="minorHAnsi" w:cstheme="minorHAnsi"/>
          <w:color w:val="1155CC"/>
          <w:u w:val="single"/>
        </w:rPr>
        <w:t xml:space="preserve"> </w:t>
      </w:r>
    </w:p>
    <w:p w14:paraId="038A5C91" w14:textId="6F50A90C" w:rsidR="00B76897" w:rsidRPr="0041244E" w:rsidRDefault="00B76897" w:rsidP="00B76897">
      <w:pPr>
        <w:pStyle w:val="NormalWeb"/>
        <w:spacing w:before="0" w:beforeAutospacing="0" w:after="0" w:afterAutospacing="0"/>
        <w:rPr>
          <w:rFonts w:asciiTheme="minorHAnsi" w:hAnsiTheme="minorHAnsi" w:cstheme="minorHAnsi"/>
          <w:color w:val="000000"/>
        </w:rPr>
      </w:pPr>
      <w:r w:rsidRPr="0041244E">
        <w:rPr>
          <w:rFonts w:asciiTheme="minorHAnsi" w:hAnsiTheme="minorHAnsi" w:cstheme="minorHAnsi"/>
          <w:color w:val="000000"/>
        </w:rPr>
        <w:t>Relevant</w:t>
      </w:r>
    </w:p>
    <w:p w14:paraId="04721E62" w14:textId="77777777" w:rsidR="00B76897" w:rsidRPr="0041244E" w:rsidRDefault="00B76897" w:rsidP="00B76897">
      <w:pPr>
        <w:pStyle w:val="NormalWeb"/>
        <w:spacing w:before="0" w:beforeAutospacing="0" w:after="0" w:afterAutospacing="0"/>
        <w:rPr>
          <w:rFonts w:asciiTheme="minorHAnsi" w:hAnsiTheme="minorHAnsi" w:cstheme="minorHAnsi"/>
        </w:rPr>
      </w:pPr>
    </w:p>
    <w:p w14:paraId="261DC2CD" w14:textId="77777777" w:rsidR="00B76897" w:rsidRPr="0041244E" w:rsidRDefault="006F5E3D" w:rsidP="00B76897">
      <w:pPr>
        <w:pStyle w:val="NormalWeb"/>
        <w:spacing w:before="0" w:beforeAutospacing="0" w:after="0" w:afterAutospacing="0"/>
        <w:rPr>
          <w:rFonts w:asciiTheme="minorHAnsi" w:hAnsiTheme="minorHAnsi" w:cstheme="minorHAnsi"/>
          <w:color w:val="1155CC"/>
          <w:u w:val="single"/>
        </w:rPr>
      </w:pPr>
      <w:hyperlink r:id="rId38" w:history="1">
        <w:r w:rsidR="00B76897" w:rsidRPr="0041244E">
          <w:rPr>
            <w:rStyle w:val="Hyperlink"/>
            <w:rFonts w:asciiTheme="minorHAnsi" w:hAnsiTheme="minorHAnsi" w:cstheme="minorHAnsi"/>
            <w:color w:val="000000"/>
          </w:rPr>
          <w:t> </w:t>
        </w:r>
        <w:r w:rsidR="00B76897" w:rsidRPr="0041244E">
          <w:rPr>
            <w:rStyle w:val="Hyperlink"/>
            <w:rFonts w:asciiTheme="minorHAnsi" w:hAnsiTheme="minorHAnsi" w:cstheme="minorHAnsi"/>
            <w:color w:val="1155CC"/>
          </w:rPr>
          <w:t>Working with People &amp; Young People</w:t>
        </w:r>
      </w:hyperlink>
      <w:r w:rsidR="00B76897" w:rsidRPr="0041244E">
        <w:rPr>
          <w:rFonts w:asciiTheme="minorHAnsi" w:hAnsiTheme="minorHAnsi" w:cstheme="minorHAnsi"/>
          <w:color w:val="1155CC"/>
          <w:u w:val="single"/>
        </w:rPr>
        <w:t xml:space="preserve"> </w:t>
      </w:r>
    </w:p>
    <w:p w14:paraId="35D7CA7E" w14:textId="2904542B" w:rsidR="00B76897" w:rsidRPr="0041244E" w:rsidRDefault="00B76897" w:rsidP="00B76897">
      <w:pPr>
        <w:pStyle w:val="NormalWeb"/>
        <w:spacing w:before="0" w:beforeAutospacing="0" w:after="0" w:afterAutospacing="0"/>
        <w:rPr>
          <w:rFonts w:asciiTheme="minorHAnsi" w:hAnsiTheme="minorHAnsi" w:cstheme="minorHAnsi"/>
        </w:rPr>
      </w:pPr>
      <w:r w:rsidRPr="0041244E">
        <w:rPr>
          <w:rFonts w:asciiTheme="minorHAnsi" w:hAnsiTheme="minorHAnsi" w:cstheme="minorHAnsi"/>
          <w:color w:val="000000"/>
        </w:rPr>
        <w:t>Relevant</w:t>
      </w:r>
    </w:p>
    <w:p w14:paraId="0FF4A701" w14:textId="1A52B4F4" w:rsidR="00B76897" w:rsidRPr="0041244E" w:rsidRDefault="006F5E3D" w:rsidP="00B76897">
      <w:pPr>
        <w:pStyle w:val="NormalWeb"/>
        <w:spacing w:before="0" w:beforeAutospacing="0" w:after="0" w:afterAutospacing="0"/>
        <w:rPr>
          <w:rFonts w:asciiTheme="minorHAnsi" w:hAnsiTheme="minorHAnsi" w:cstheme="minorHAnsi"/>
          <w:color w:val="1155CC"/>
          <w:u w:val="single"/>
        </w:rPr>
      </w:pPr>
      <w:hyperlink r:id="rId39" w:history="1">
        <w:r w:rsidR="00B76897" w:rsidRPr="0041244E">
          <w:rPr>
            <w:rStyle w:val="Hyperlink"/>
            <w:rFonts w:asciiTheme="minorHAnsi" w:hAnsiTheme="minorHAnsi" w:cstheme="minorHAnsi"/>
            <w:color w:val="000000"/>
          </w:rPr>
          <w:t> </w:t>
        </w:r>
        <w:r w:rsidR="00B76897" w:rsidRPr="0041244E">
          <w:rPr>
            <w:rStyle w:val="Hyperlink"/>
            <w:rFonts w:asciiTheme="minorHAnsi" w:hAnsiTheme="minorHAnsi" w:cstheme="minorHAnsi"/>
            <w:color w:val="1155CC"/>
          </w:rPr>
          <w:t>Working with Vulnerable Adults</w:t>
        </w:r>
      </w:hyperlink>
      <w:r w:rsidR="00B76897" w:rsidRPr="0041244E">
        <w:rPr>
          <w:rFonts w:asciiTheme="minorHAnsi" w:hAnsiTheme="minorHAnsi" w:cstheme="minorHAnsi"/>
          <w:color w:val="1155CC"/>
          <w:u w:val="single"/>
        </w:rPr>
        <w:t xml:space="preserve"> </w:t>
      </w:r>
    </w:p>
    <w:p w14:paraId="3280088F" w14:textId="71F4A232" w:rsidR="00B76897" w:rsidRPr="0041244E" w:rsidRDefault="00B76897" w:rsidP="00B76897">
      <w:pPr>
        <w:pStyle w:val="NormalWeb"/>
        <w:spacing w:before="0" w:beforeAutospacing="0" w:after="0" w:afterAutospacing="0"/>
        <w:rPr>
          <w:rFonts w:asciiTheme="minorHAnsi" w:hAnsiTheme="minorHAnsi" w:cstheme="minorHAnsi"/>
          <w:color w:val="000000"/>
        </w:rPr>
      </w:pPr>
      <w:r w:rsidRPr="0041244E">
        <w:rPr>
          <w:rFonts w:asciiTheme="minorHAnsi" w:hAnsiTheme="minorHAnsi" w:cstheme="minorHAnsi"/>
          <w:color w:val="000000"/>
        </w:rPr>
        <w:t>Relevant</w:t>
      </w:r>
    </w:p>
    <w:p w14:paraId="50FF42C9" w14:textId="77777777" w:rsidR="00B76897" w:rsidRPr="0041244E" w:rsidRDefault="00B76897" w:rsidP="00B76897">
      <w:pPr>
        <w:pStyle w:val="NormalWeb"/>
        <w:spacing w:before="0" w:beforeAutospacing="0" w:after="0" w:afterAutospacing="0"/>
        <w:rPr>
          <w:rFonts w:asciiTheme="minorHAnsi" w:hAnsiTheme="minorHAnsi" w:cstheme="minorHAnsi"/>
        </w:rPr>
      </w:pPr>
    </w:p>
    <w:p w14:paraId="3CAC3220" w14:textId="77777777" w:rsidR="00B76897" w:rsidRPr="0041244E" w:rsidRDefault="006F5E3D" w:rsidP="00B76897">
      <w:pPr>
        <w:pStyle w:val="NormalWeb"/>
        <w:spacing w:before="0" w:beforeAutospacing="0" w:after="0" w:afterAutospacing="0"/>
        <w:rPr>
          <w:rFonts w:asciiTheme="minorHAnsi" w:hAnsiTheme="minorHAnsi" w:cstheme="minorHAnsi"/>
          <w:color w:val="1155CC"/>
          <w:u w:val="single"/>
        </w:rPr>
      </w:pPr>
      <w:hyperlink r:id="rId40" w:history="1">
        <w:r w:rsidR="00B76897" w:rsidRPr="0041244E">
          <w:rPr>
            <w:rStyle w:val="Hyperlink"/>
            <w:rFonts w:asciiTheme="minorHAnsi" w:hAnsiTheme="minorHAnsi" w:cstheme="minorHAnsi"/>
            <w:color w:val="000000"/>
          </w:rPr>
          <w:t> </w:t>
        </w:r>
        <w:r w:rsidR="00B76897" w:rsidRPr="0041244E">
          <w:rPr>
            <w:rStyle w:val="Hyperlink"/>
            <w:rFonts w:asciiTheme="minorHAnsi" w:hAnsiTheme="minorHAnsi" w:cstheme="minorHAnsi"/>
            <w:color w:val="1155CC"/>
          </w:rPr>
          <w:t>Other Considerations when working with participants</w:t>
        </w:r>
      </w:hyperlink>
      <w:r w:rsidR="00B76897" w:rsidRPr="0041244E">
        <w:rPr>
          <w:rFonts w:asciiTheme="minorHAnsi" w:hAnsiTheme="minorHAnsi" w:cstheme="minorHAnsi"/>
          <w:color w:val="1155CC"/>
          <w:u w:val="single"/>
        </w:rPr>
        <w:t xml:space="preserve"> </w:t>
      </w:r>
    </w:p>
    <w:p w14:paraId="74D5260B" w14:textId="16790B1E" w:rsidR="00B76897" w:rsidRPr="0041244E" w:rsidRDefault="00B76897" w:rsidP="00B76897">
      <w:pPr>
        <w:pStyle w:val="NormalWeb"/>
        <w:spacing w:before="0" w:beforeAutospacing="0" w:after="0" w:afterAutospacing="0"/>
        <w:rPr>
          <w:rFonts w:asciiTheme="minorHAnsi" w:hAnsiTheme="minorHAnsi" w:cstheme="minorHAnsi"/>
        </w:rPr>
      </w:pPr>
      <w:r w:rsidRPr="0041244E">
        <w:rPr>
          <w:rFonts w:asciiTheme="minorHAnsi" w:hAnsiTheme="minorHAnsi" w:cstheme="minorHAnsi"/>
          <w:color w:val="000000"/>
        </w:rPr>
        <w:t>Relevant</w:t>
      </w:r>
    </w:p>
    <w:p w14:paraId="30217ADE" w14:textId="77777777" w:rsidR="00B76897" w:rsidRPr="0041244E" w:rsidRDefault="00B76897" w:rsidP="00B76897">
      <w:pPr>
        <w:rPr>
          <w:rFonts w:asciiTheme="minorHAnsi" w:hAnsiTheme="minorHAnsi" w:cstheme="minorHAnsi"/>
        </w:rPr>
      </w:pPr>
    </w:p>
    <w:p w14:paraId="1EDB5428" w14:textId="77777777" w:rsidR="00B76897" w:rsidRPr="0041244E" w:rsidRDefault="006F5E3D" w:rsidP="00B76897">
      <w:pPr>
        <w:pStyle w:val="NormalWeb"/>
        <w:spacing w:before="0" w:beforeAutospacing="0" w:after="0" w:afterAutospacing="0"/>
        <w:rPr>
          <w:rFonts w:asciiTheme="minorHAnsi" w:hAnsiTheme="minorHAnsi" w:cstheme="minorHAnsi"/>
          <w:color w:val="1155CC"/>
          <w:u w:val="single"/>
        </w:rPr>
      </w:pPr>
      <w:hyperlink r:id="rId41" w:history="1">
        <w:r w:rsidR="00B76897" w:rsidRPr="0041244E">
          <w:rPr>
            <w:rStyle w:val="Hyperlink"/>
            <w:rFonts w:asciiTheme="minorHAnsi" w:hAnsiTheme="minorHAnsi" w:cstheme="minorHAnsi"/>
            <w:color w:val="1155CC"/>
          </w:rPr>
          <w:t>NHS Research</w:t>
        </w:r>
      </w:hyperlink>
      <w:r w:rsidR="00B76897" w:rsidRPr="0041244E">
        <w:rPr>
          <w:rFonts w:asciiTheme="minorHAnsi" w:hAnsiTheme="minorHAnsi" w:cstheme="minorHAnsi"/>
          <w:color w:val="1155CC"/>
          <w:u w:val="single"/>
        </w:rPr>
        <w:t xml:space="preserve"> </w:t>
      </w:r>
    </w:p>
    <w:p w14:paraId="0F736EB1" w14:textId="76715C2A" w:rsidR="00B76897" w:rsidRPr="0041244E" w:rsidRDefault="00B76897" w:rsidP="00B76897">
      <w:pPr>
        <w:pStyle w:val="NormalWeb"/>
        <w:spacing w:before="0" w:beforeAutospacing="0" w:after="0" w:afterAutospacing="0"/>
        <w:rPr>
          <w:rFonts w:asciiTheme="minorHAnsi" w:hAnsiTheme="minorHAnsi" w:cstheme="minorHAnsi"/>
          <w:color w:val="000000"/>
        </w:rPr>
      </w:pPr>
      <w:r w:rsidRPr="0041244E">
        <w:rPr>
          <w:rFonts w:asciiTheme="minorHAnsi" w:hAnsiTheme="minorHAnsi" w:cstheme="minorHAnsi"/>
          <w:color w:val="000000"/>
        </w:rPr>
        <w:t>Usually irrelevant, unless working with NHS data or with NHS partners.</w:t>
      </w:r>
    </w:p>
    <w:p w14:paraId="75E99B82" w14:textId="77777777" w:rsidR="00B76897" w:rsidRPr="0041244E" w:rsidRDefault="00B76897" w:rsidP="00B76897">
      <w:pPr>
        <w:pStyle w:val="NormalWeb"/>
        <w:spacing w:before="0" w:beforeAutospacing="0" w:after="0" w:afterAutospacing="0"/>
        <w:rPr>
          <w:rFonts w:asciiTheme="minorHAnsi" w:hAnsiTheme="minorHAnsi" w:cstheme="minorHAnsi"/>
        </w:rPr>
      </w:pPr>
    </w:p>
    <w:p w14:paraId="5A6A402F" w14:textId="4046C7F2" w:rsidR="00B76897" w:rsidRPr="0041244E" w:rsidRDefault="006F5E3D" w:rsidP="00B76897">
      <w:pPr>
        <w:pStyle w:val="NormalWeb"/>
        <w:spacing w:before="0" w:beforeAutospacing="0" w:after="240" w:afterAutospacing="0"/>
        <w:rPr>
          <w:rFonts w:asciiTheme="minorHAnsi" w:hAnsiTheme="minorHAnsi" w:cstheme="minorHAnsi"/>
        </w:rPr>
      </w:pPr>
      <w:hyperlink r:id="rId42" w:history="1">
        <w:r w:rsidR="00B76897" w:rsidRPr="0041244E">
          <w:rPr>
            <w:rStyle w:val="Hyperlink"/>
            <w:rFonts w:asciiTheme="minorHAnsi" w:hAnsiTheme="minorHAnsi" w:cstheme="minorHAnsi"/>
            <w:color w:val="000000"/>
          </w:rPr>
          <w:t> </w:t>
        </w:r>
        <w:r w:rsidR="00B76897" w:rsidRPr="0041244E">
          <w:rPr>
            <w:rStyle w:val="Hyperlink"/>
            <w:rFonts w:asciiTheme="minorHAnsi" w:hAnsiTheme="minorHAnsi" w:cstheme="minorHAnsi"/>
            <w:color w:val="1155CC"/>
          </w:rPr>
          <w:t>Integrated Research Application System (IRAS)</w:t>
        </w:r>
      </w:hyperlink>
    </w:p>
    <w:p w14:paraId="392D3AA5" w14:textId="07B2D8EE" w:rsidR="00B76897" w:rsidRPr="0041244E" w:rsidRDefault="006F5E3D" w:rsidP="00B76897">
      <w:pPr>
        <w:pStyle w:val="NormalWeb"/>
        <w:spacing w:before="0" w:beforeAutospacing="0" w:after="240" w:afterAutospacing="0"/>
        <w:rPr>
          <w:rFonts w:asciiTheme="minorHAnsi" w:hAnsiTheme="minorHAnsi" w:cstheme="minorHAnsi"/>
        </w:rPr>
      </w:pPr>
      <w:hyperlink r:id="rId43" w:history="1">
        <w:r w:rsidR="00B76897" w:rsidRPr="0041244E">
          <w:rPr>
            <w:rStyle w:val="Hyperlink"/>
            <w:rFonts w:asciiTheme="minorHAnsi" w:hAnsiTheme="minorHAnsi" w:cstheme="minorHAnsi"/>
            <w:color w:val="000000"/>
          </w:rPr>
          <w:t> </w:t>
        </w:r>
        <w:r w:rsidR="00B76897" w:rsidRPr="0041244E">
          <w:rPr>
            <w:rStyle w:val="Hyperlink"/>
            <w:rFonts w:asciiTheme="minorHAnsi" w:hAnsiTheme="minorHAnsi" w:cstheme="minorHAnsi"/>
            <w:color w:val="1155CC"/>
          </w:rPr>
          <w:t>Sponsorship Guidance for Health &amp; Social Care Research</w:t>
        </w:r>
      </w:hyperlink>
    </w:p>
    <w:p w14:paraId="172F912E" w14:textId="0BC20A46" w:rsidR="00B76897" w:rsidRPr="0041244E" w:rsidRDefault="006F5E3D" w:rsidP="00B76897">
      <w:pPr>
        <w:pStyle w:val="NormalWeb"/>
        <w:spacing w:before="0" w:beforeAutospacing="0" w:after="240" w:afterAutospacing="0"/>
        <w:rPr>
          <w:rFonts w:asciiTheme="minorHAnsi" w:hAnsiTheme="minorHAnsi" w:cstheme="minorHAnsi"/>
        </w:rPr>
      </w:pPr>
      <w:hyperlink r:id="rId44" w:history="1">
        <w:r w:rsidR="00B76897" w:rsidRPr="0041244E">
          <w:rPr>
            <w:rStyle w:val="Hyperlink"/>
            <w:rFonts w:asciiTheme="minorHAnsi" w:hAnsiTheme="minorHAnsi" w:cstheme="minorHAnsi"/>
            <w:color w:val="000000"/>
          </w:rPr>
          <w:t> </w:t>
        </w:r>
        <w:r w:rsidR="00B76897" w:rsidRPr="0041244E">
          <w:rPr>
            <w:rStyle w:val="Hyperlink"/>
            <w:rFonts w:asciiTheme="minorHAnsi" w:hAnsiTheme="minorHAnsi" w:cstheme="minorHAnsi"/>
            <w:color w:val="1155CC"/>
          </w:rPr>
          <w:t>Research Passport</w:t>
        </w:r>
      </w:hyperlink>
    </w:p>
    <w:p w14:paraId="5A369EF9" w14:textId="2E10D322" w:rsidR="00B76897" w:rsidRPr="0041244E" w:rsidRDefault="006F5E3D" w:rsidP="00B76897">
      <w:pPr>
        <w:pStyle w:val="NormalWeb"/>
        <w:spacing w:before="0" w:beforeAutospacing="0" w:after="0" w:afterAutospacing="0"/>
        <w:rPr>
          <w:rFonts w:asciiTheme="minorHAnsi" w:hAnsiTheme="minorHAnsi" w:cstheme="minorHAnsi"/>
        </w:rPr>
      </w:pPr>
      <w:hyperlink r:id="rId45" w:history="1">
        <w:r w:rsidR="00B76897" w:rsidRPr="0041244E">
          <w:rPr>
            <w:rStyle w:val="Hyperlink"/>
            <w:rFonts w:asciiTheme="minorHAnsi" w:hAnsiTheme="minorHAnsi" w:cstheme="minorHAnsi"/>
            <w:color w:val="1155CC"/>
          </w:rPr>
          <w:t>Handbook for Ethical Review &amp; Approval 2020-21</w:t>
        </w:r>
      </w:hyperlink>
    </w:p>
    <w:p w14:paraId="7C7D90BE" w14:textId="77777777" w:rsidR="00B76897" w:rsidRPr="0041244E" w:rsidRDefault="00B76897" w:rsidP="00B76897">
      <w:pPr>
        <w:pStyle w:val="NormalWeb"/>
        <w:spacing w:before="0" w:beforeAutospacing="0" w:after="0" w:afterAutospacing="0"/>
        <w:rPr>
          <w:rFonts w:asciiTheme="minorHAnsi" w:hAnsiTheme="minorHAnsi" w:cstheme="minorHAnsi"/>
        </w:rPr>
      </w:pPr>
      <w:r w:rsidRPr="0041244E">
        <w:rPr>
          <w:rFonts w:asciiTheme="minorHAnsi" w:hAnsiTheme="minorHAnsi" w:cstheme="minorHAnsi"/>
          <w:color w:val="000000"/>
        </w:rPr>
        <w:t>Relevant</w:t>
      </w:r>
    </w:p>
    <w:p w14:paraId="7826C481" w14:textId="77777777" w:rsidR="00B76897" w:rsidRPr="0041244E" w:rsidRDefault="00B76897" w:rsidP="00B76897">
      <w:pPr>
        <w:rPr>
          <w:rFonts w:asciiTheme="minorHAnsi" w:hAnsiTheme="minorHAnsi" w:cstheme="minorHAnsi"/>
        </w:rPr>
      </w:pPr>
    </w:p>
    <w:p w14:paraId="024D6FE5" w14:textId="77777777" w:rsidR="00B76897" w:rsidRPr="0041244E" w:rsidRDefault="00B76897" w:rsidP="00B76897">
      <w:pPr>
        <w:pStyle w:val="NormalWeb"/>
        <w:spacing w:before="0" w:beforeAutospacing="0" w:after="0" w:afterAutospacing="0"/>
        <w:rPr>
          <w:rFonts w:asciiTheme="minorHAnsi" w:hAnsiTheme="minorHAnsi" w:cstheme="minorHAnsi"/>
        </w:rPr>
      </w:pPr>
      <w:r w:rsidRPr="0041244E">
        <w:rPr>
          <w:rFonts w:asciiTheme="minorHAnsi" w:hAnsiTheme="minorHAnsi" w:cstheme="minorHAnsi"/>
          <w:color w:val="000000"/>
        </w:rPr>
        <w:t xml:space="preserve">Depending on the topic of the project, the Faculty Ethics Resources may be relevant. </w:t>
      </w:r>
      <w:proofErr w:type="gramStart"/>
      <w:r w:rsidRPr="0041244E">
        <w:rPr>
          <w:rFonts w:asciiTheme="minorHAnsi" w:hAnsiTheme="minorHAnsi" w:cstheme="minorHAnsi"/>
          <w:color w:val="000000"/>
        </w:rPr>
        <w:t>E.g.</w:t>
      </w:r>
      <w:proofErr w:type="gramEnd"/>
      <w:r w:rsidRPr="0041244E">
        <w:rPr>
          <w:rFonts w:asciiTheme="minorHAnsi" w:hAnsiTheme="minorHAnsi" w:cstheme="minorHAnsi"/>
          <w:color w:val="000000"/>
        </w:rPr>
        <w:t xml:space="preserve"> for collaborative projects involving staff from other faculties or projects where research methods and research questions overlap with the work of other faculties.</w:t>
      </w:r>
    </w:p>
    <w:p w14:paraId="3A7495F1" w14:textId="77777777" w:rsidR="00B76897" w:rsidRPr="0041244E" w:rsidRDefault="00B76897" w:rsidP="00B76897">
      <w:pPr>
        <w:pStyle w:val="CommentText"/>
        <w:rPr>
          <w:rFonts w:asciiTheme="minorHAnsi" w:hAnsiTheme="minorHAnsi" w:cstheme="minorHAnsi"/>
          <w:sz w:val="24"/>
          <w:szCs w:val="24"/>
        </w:rPr>
      </w:pPr>
    </w:p>
    <w:p w14:paraId="77F9E935" w14:textId="77777777" w:rsidR="00B76897" w:rsidRPr="0041244E" w:rsidRDefault="00B76897" w:rsidP="00EB4B52">
      <w:pPr>
        <w:jc w:val="left"/>
        <w:rPr>
          <w:rFonts w:asciiTheme="minorHAnsi" w:hAnsiTheme="minorHAnsi" w:cstheme="minorHAnsi"/>
          <w:bCs/>
        </w:rPr>
      </w:pPr>
    </w:p>
    <w:p w14:paraId="71F6B836" w14:textId="5CCBBC6E" w:rsidR="00B76897" w:rsidRPr="0041244E" w:rsidRDefault="00B76897" w:rsidP="0078589C">
      <w:pPr>
        <w:pStyle w:val="ListParagraph"/>
        <w:numPr>
          <w:ilvl w:val="0"/>
          <w:numId w:val="17"/>
        </w:numPr>
        <w:spacing w:after="240" w:line="480" w:lineRule="auto"/>
        <w:jc w:val="left"/>
        <w:rPr>
          <w:rFonts w:asciiTheme="minorHAnsi" w:hAnsiTheme="minorHAnsi" w:cstheme="minorHAnsi"/>
          <w:b/>
        </w:rPr>
      </w:pPr>
      <w:r w:rsidRPr="0041244E">
        <w:rPr>
          <w:rFonts w:asciiTheme="minorHAnsi" w:hAnsiTheme="minorHAnsi" w:cstheme="minorHAnsi"/>
          <w:b/>
        </w:rPr>
        <w:t>Your name</w:t>
      </w:r>
    </w:p>
    <w:p w14:paraId="0F08BBF4" w14:textId="1CF4565D" w:rsidR="00B76897" w:rsidRPr="0041244E" w:rsidRDefault="00B76897" w:rsidP="0078589C">
      <w:pPr>
        <w:pStyle w:val="ListParagraph"/>
        <w:numPr>
          <w:ilvl w:val="0"/>
          <w:numId w:val="17"/>
        </w:numPr>
        <w:spacing w:after="240" w:line="480" w:lineRule="auto"/>
        <w:jc w:val="left"/>
        <w:rPr>
          <w:rFonts w:asciiTheme="minorHAnsi" w:hAnsiTheme="minorHAnsi" w:cstheme="minorHAnsi"/>
          <w:b/>
        </w:rPr>
      </w:pPr>
      <w:r w:rsidRPr="0041244E">
        <w:rPr>
          <w:rFonts w:asciiTheme="minorHAnsi" w:hAnsiTheme="minorHAnsi" w:cstheme="minorHAnsi"/>
          <w:b/>
        </w:rPr>
        <w:t>Student Number</w:t>
      </w:r>
    </w:p>
    <w:p w14:paraId="64A1F830" w14:textId="7DEB32A3" w:rsidR="00B76897" w:rsidRPr="0041244E" w:rsidRDefault="00B76897" w:rsidP="0078589C">
      <w:pPr>
        <w:pStyle w:val="ListParagraph"/>
        <w:numPr>
          <w:ilvl w:val="0"/>
          <w:numId w:val="17"/>
        </w:numPr>
        <w:spacing w:after="240" w:line="480" w:lineRule="auto"/>
        <w:jc w:val="left"/>
        <w:rPr>
          <w:rFonts w:asciiTheme="minorHAnsi" w:hAnsiTheme="minorHAnsi" w:cstheme="minorHAnsi"/>
          <w:b/>
        </w:rPr>
      </w:pPr>
      <w:r w:rsidRPr="0041244E">
        <w:rPr>
          <w:rFonts w:asciiTheme="minorHAnsi" w:hAnsiTheme="minorHAnsi" w:cstheme="minorHAnsi"/>
          <w:b/>
        </w:rPr>
        <w:t>University Email Address</w:t>
      </w:r>
    </w:p>
    <w:p w14:paraId="4302868F" w14:textId="4A98FCFF" w:rsidR="00B76897" w:rsidRPr="0041244E" w:rsidRDefault="00B76897" w:rsidP="0078589C">
      <w:pPr>
        <w:pStyle w:val="ListParagraph"/>
        <w:numPr>
          <w:ilvl w:val="0"/>
          <w:numId w:val="17"/>
        </w:numPr>
        <w:spacing w:after="240" w:line="480" w:lineRule="auto"/>
        <w:jc w:val="left"/>
        <w:rPr>
          <w:rFonts w:asciiTheme="minorHAnsi" w:hAnsiTheme="minorHAnsi" w:cstheme="minorHAnsi"/>
          <w:b/>
        </w:rPr>
      </w:pPr>
      <w:r w:rsidRPr="0041244E">
        <w:rPr>
          <w:rFonts w:asciiTheme="minorHAnsi" w:hAnsiTheme="minorHAnsi" w:cstheme="minorHAnsi"/>
          <w:b/>
        </w:rPr>
        <w:t>Subject to which the study will contribute:</w:t>
      </w:r>
    </w:p>
    <w:p w14:paraId="6A2E9E1F" w14:textId="6125811C" w:rsidR="00B76897" w:rsidRPr="0041244E" w:rsidRDefault="00B76897" w:rsidP="0078589C">
      <w:pPr>
        <w:pStyle w:val="ListParagraph"/>
        <w:numPr>
          <w:ilvl w:val="0"/>
          <w:numId w:val="17"/>
        </w:numPr>
        <w:spacing w:after="240" w:line="480" w:lineRule="auto"/>
        <w:jc w:val="left"/>
        <w:rPr>
          <w:rFonts w:asciiTheme="minorHAnsi" w:hAnsiTheme="minorHAnsi" w:cstheme="minorHAnsi"/>
          <w:b/>
        </w:rPr>
      </w:pPr>
      <w:r w:rsidRPr="0041244E">
        <w:rPr>
          <w:rFonts w:asciiTheme="minorHAnsi" w:hAnsiTheme="minorHAnsi" w:cstheme="minorHAnsi"/>
          <w:b/>
        </w:rPr>
        <w:t>Name of supervisor(s)</w:t>
      </w:r>
    </w:p>
    <w:p w14:paraId="76D7033C" w14:textId="2477478E" w:rsidR="00B76897" w:rsidRPr="0041244E" w:rsidRDefault="00B76897" w:rsidP="0078589C">
      <w:pPr>
        <w:pStyle w:val="ListParagraph"/>
        <w:numPr>
          <w:ilvl w:val="0"/>
          <w:numId w:val="17"/>
        </w:numPr>
        <w:spacing w:after="240" w:line="480" w:lineRule="auto"/>
        <w:jc w:val="left"/>
        <w:rPr>
          <w:rFonts w:asciiTheme="minorHAnsi" w:hAnsiTheme="minorHAnsi" w:cstheme="minorHAnsi"/>
          <w:b/>
        </w:rPr>
      </w:pPr>
      <w:r w:rsidRPr="0041244E">
        <w:rPr>
          <w:rFonts w:asciiTheme="minorHAnsi" w:hAnsiTheme="minorHAnsi" w:cstheme="minorHAnsi"/>
          <w:b/>
        </w:rPr>
        <w:lastRenderedPageBreak/>
        <w:t>Module code and title</w:t>
      </w:r>
    </w:p>
    <w:p w14:paraId="566EA7D0" w14:textId="54B73B1C" w:rsidR="00B76897" w:rsidRPr="0041244E" w:rsidRDefault="00B76897" w:rsidP="0078589C">
      <w:pPr>
        <w:pStyle w:val="ListParagraph"/>
        <w:numPr>
          <w:ilvl w:val="0"/>
          <w:numId w:val="17"/>
        </w:numPr>
        <w:spacing w:after="240" w:line="480" w:lineRule="auto"/>
        <w:jc w:val="left"/>
        <w:rPr>
          <w:rFonts w:asciiTheme="minorHAnsi" w:hAnsiTheme="minorHAnsi" w:cstheme="minorHAnsi"/>
          <w:b/>
        </w:rPr>
      </w:pPr>
      <w:r w:rsidRPr="0041244E">
        <w:rPr>
          <w:rFonts w:asciiTheme="minorHAnsi" w:hAnsiTheme="minorHAnsi" w:cstheme="minorHAnsi"/>
          <w:b/>
        </w:rPr>
        <w:t>Project titl</w:t>
      </w:r>
      <w:r w:rsidR="0078589C" w:rsidRPr="0041244E">
        <w:rPr>
          <w:rFonts w:asciiTheme="minorHAnsi" w:hAnsiTheme="minorHAnsi" w:cstheme="minorHAnsi"/>
          <w:b/>
        </w:rPr>
        <w:t>e</w:t>
      </w:r>
    </w:p>
    <w:p w14:paraId="133D2B53" w14:textId="77777777" w:rsidR="0078589C" w:rsidRPr="0041244E" w:rsidRDefault="0078589C" w:rsidP="0078589C">
      <w:pPr>
        <w:pStyle w:val="ListParagraph"/>
        <w:numPr>
          <w:ilvl w:val="0"/>
          <w:numId w:val="17"/>
        </w:numPr>
        <w:spacing w:before="120"/>
        <w:jc w:val="left"/>
        <w:rPr>
          <w:rFonts w:asciiTheme="minorHAnsi" w:hAnsiTheme="minorHAnsi" w:cstheme="minorHAnsi"/>
          <w:b/>
          <w:bCs/>
        </w:rPr>
      </w:pPr>
      <w:r w:rsidRPr="0041244E">
        <w:rPr>
          <w:rFonts w:asciiTheme="minorHAnsi" w:hAnsiTheme="minorHAnsi" w:cstheme="minorHAnsi"/>
          <w:b/>
          <w:bCs/>
        </w:rPr>
        <w:t xml:space="preserve">I confirm that I have: </w:t>
      </w:r>
    </w:p>
    <w:p w14:paraId="6CAD1ABD" w14:textId="495BEB48" w:rsidR="0078589C" w:rsidRPr="0041244E" w:rsidRDefault="0078589C" w:rsidP="0078589C">
      <w:pPr>
        <w:pStyle w:val="CommentText"/>
        <w:numPr>
          <w:ilvl w:val="1"/>
          <w:numId w:val="17"/>
        </w:numPr>
        <w:rPr>
          <w:rFonts w:asciiTheme="minorHAnsi" w:hAnsiTheme="minorHAnsi" w:cstheme="minorHAnsi"/>
          <w:sz w:val="24"/>
          <w:szCs w:val="24"/>
        </w:rPr>
      </w:pPr>
      <w:r w:rsidRPr="0041244E">
        <w:rPr>
          <w:rFonts w:asciiTheme="minorHAnsi" w:hAnsiTheme="minorHAnsi" w:cstheme="minorHAnsi"/>
          <w:color w:val="000000"/>
          <w:sz w:val="24"/>
          <w:szCs w:val="24"/>
        </w:rPr>
        <w:t>This tick box is used to indicate that the supervisor is aware of the planned project and agrees that the methodology and research plan discussed so far appear to be sound and that the project is likely to make a valid contribution to the field in accord with best practice in the discipline.</w:t>
      </w:r>
    </w:p>
    <w:p w14:paraId="376F7E83" w14:textId="628FF8C8" w:rsidR="0078589C" w:rsidRPr="0041244E" w:rsidRDefault="0078589C" w:rsidP="0078589C">
      <w:pPr>
        <w:pStyle w:val="NormalWeb"/>
        <w:numPr>
          <w:ilvl w:val="1"/>
          <w:numId w:val="17"/>
        </w:numPr>
        <w:spacing w:before="0" w:beforeAutospacing="0" w:after="0" w:afterAutospacing="0"/>
        <w:rPr>
          <w:rFonts w:asciiTheme="minorHAnsi" w:hAnsiTheme="minorHAnsi" w:cstheme="minorHAnsi"/>
          <w:color w:val="000000"/>
        </w:rPr>
      </w:pPr>
      <w:r w:rsidRPr="0041244E">
        <w:rPr>
          <w:rFonts w:asciiTheme="minorHAnsi" w:hAnsiTheme="minorHAnsi" w:cstheme="minorHAnsi"/>
          <w:color w:val="000000"/>
        </w:rPr>
        <w:t>This tick box is used to indicate that the student is aware of the online content which provides information about ethical research supplied both by the university and by other organisations who represent the discipline (</w:t>
      </w:r>
      <w:proofErr w:type="gramStart"/>
      <w:r w:rsidRPr="0041244E">
        <w:rPr>
          <w:rFonts w:asciiTheme="minorHAnsi" w:hAnsiTheme="minorHAnsi" w:cstheme="minorHAnsi"/>
          <w:color w:val="000000"/>
        </w:rPr>
        <w:t>e.g.</w:t>
      </w:r>
      <w:proofErr w:type="gramEnd"/>
      <w:r w:rsidRPr="0041244E">
        <w:rPr>
          <w:rFonts w:asciiTheme="minorHAnsi" w:hAnsiTheme="minorHAnsi" w:cstheme="minorHAnsi"/>
          <w:color w:val="000000"/>
        </w:rPr>
        <w:t xml:space="preserve"> the Association for Computational Linguistics). This includes texts and multimedia content such as video lectures.</w:t>
      </w:r>
    </w:p>
    <w:p w14:paraId="4847F5A9" w14:textId="77777777" w:rsidR="0078589C" w:rsidRPr="0041244E" w:rsidRDefault="0078589C" w:rsidP="0078589C">
      <w:pPr>
        <w:pStyle w:val="NormalWeb"/>
        <w:spacing w:before="0" w:beforeAutospacing="0" w:after="0" w:afterAutospacing="0"/>
        <w:ind w:left="1080"/>
        <w:rPr>
          <w:rFonts w:asciiTheme="minorHAnsi" w:hAnsiTheme="minorHAnsi" w:cstheme="minorHAnsi"/>
          <w:color w:val="000000"/>
        </w:rPr>
      </w:pPr>
    </w:p>
    <w:p w14:paraId="7E579B25" w14:textId="77777777" w:rsidR="0078589C" w:rsidRPr="0041244E" w:rsidRDefault="0078589C" w:rsidP="0078589C">
      <w:pPr>
        <w:pStyle w:val="NormalWeb"/>
        <w:numPr>
          <w:ilvl w:val="0"/>
          <w:numId w:val="17"/>
        </w:numPr>
        <w:spacing w:before="0" w:beforeAutospacing="0" w:after="0" w:afterAutospacing="0"/>
        <w:rPr>
          <w:rFonts w:asciiTheme="minorHAnsi" w:hAnsiTheme="minorHAnsi" w:cstheme="minorHAnsi"/>
          <w:b/>
          <w:bCs/>
          <w:color w:val="000000"/>
        </w:rPr>
      </w:pPr>
      <w:r w:rsidRPr="0041244E">
        <w:rPr>
          <w:rFonts w:asciiTheme="minorHAnsi" w:hAnsiTheme="minorHAnsi" w:cstheme="minorHAnsi"/>
          <w:b/>
          <w:bCs/>
          <w:color w:val="000000"/>
        </w:rPr>
        <w:t>Project research category:</w:t>
      </w:r>
    </w:p>
    <w:p w14:paraId="5607741A" w14:textId="77777777" w:rsidR="0078589C" w:rsidRPr="0041244E" w:rsidRDefault="0078589C" w:rsidP="0078589C">
      <w:pPr>
        <w:pStyle w:val="NormalWeb"/>
        <w:numPr>
          <w:ilvl w:val="1"/>
          <w:numId w:val="17"/>
        </w:numPr>
        <w:rPr>
          <w:rFonts w:asciiTheme="minorHAnsi" w:hAnsiTheme="minorHAnsi" w:cstheme="minorHAnsi"/>
        </w:rPr>
      </w:pPr>
      <w:r w:rsidRPr="0041244E">
        <w:rPr>
          <w:rFonts w:asciiTheme="minorHAnsi" w:hAnsiTheme="minorHAnsi" w:cstheme="minorHAnsi"/>
          <w:b/>
          <w:bCs/>
          <w:i/>
          <w:iCs/>
          <w:color w:val="000000"/>
        </w:rPr>
        <w:t>Category 0:</w:t>
      </w:r>
      <w:r w:rsidRPr="0041244E">
        <w:rPr>
          <w:rFonts w:asciiTheme="minorHAnsi" w:hAnsiTheme="minorHAnsi" w:cstheme="minorHAnsi"/>
          <w:color w:val="000000"/>
        </w:rPr>
        <w:t xml:space="preserve"> </w:t>
      </w:r>
      <w:r w:rsidRPr="0041244E">
        <w:rPr>
          <w:rFonts w:asciiTheme="minorHAnsi" w:hAnsiTheme="minorHAnsi" w:cstheme="minorHAnsi"/>
        </w:rPr>
        <w:t xml:space="preserve">These projects are least risky. They include research </w:t>
      </w:r>
      <w:proofErr w:type="gramStart"/>
      <w:r w:rsidRPr="0041244E">
        <w:rPr>
          <w:rFonts w:asciiTheme="minorHAnsi" w:hAnsiTheme="minorHAnsi" w:cstheme="minorHAnsi"/>
        </w:rPr>
        <w:t>using:</w:t>
      </w:r>
      <w:proofErr w:type="gramEnd"/>
      <w:r w:rsidRPr="0041244E">
        <w:rPr>
          <w:rFonts w:asciiTheme="minorHAnsi" w:hAnsiTheme="minorHAnsi" w:cstheme="minorHAnsi"/>
        </w:rPr>
        <w:t xml:space="preserve"> open access datasets and/or datasets which are publicly accessible online and also have terms of use which permits collection or use of the data for research purposes. If the terms of use of the data do not allow its collection or use in research, then a different data set should be selected, for legal reasons (to prevent the student falling foul of copyright law).  </w:t>
      </w:r>
    </w:p>
    <w:p w14:paraId="7E66554A" w14:textId="2EC1A5EE" w:rsidR="0078589C" w:rsidRPr="0041244E" w:rsidRDefault="0078589C" w:rsidP="0078589C">
      <w:pPr>
        <w:pStyle w:val="NormalWeb"/>
        <w:ind w:left="1080"/>
        <w:rPr>
          <w:rFonts w:asciiTheme="minorHAnsi" w:hAnsiTheme="minorHAnsi" w:cstheme="minorHAnsi"/>
        </w:rPr>
      </w:pPr>
      <w:r w:rsidRPr="0041244E">
        <w:rPr>
          <w:rFonts w:asciiTheme="minorHAnsi" w:hAnsiTheme="minorHAnsi" w:cstheme="minorHAnsi"/>
        </w:rPr>
        <w:t xml:space="preserve">The </w:t>
      </w:r>
      <w:proofErr w:type="spellStart"/>
      <w:r w:rsidRPr="0041244E">
        <w:rPr>
          <w:rFonts w:asciiTheme="minorHAnsi" w:hAnsiTheme="minorHAnsi" w:cstheme="minorHAnsi"/>
        </w:rPr>
        <w:t>CommonCrawl</w:t>
      </w:r>
      <w:proofErr w:type="spellEnd"/>
      <w:r w:rsidRPr="0041244E">
        <w:rPr>
          <w:rFonts w:asciiTheme="minorHAnsi" w:hAnsiTheme="minorHAnsi" w:cstheme="minorHAnsi"/>
        </w:rPr>
        <w:t xml:space="preserve"> project provides promising options for collection and use of data in research (https://commoncrawl.org/). If the student requires data from a source whose terms of use do not permit collection of the data, it is possible that the same text content is freely available via the </w:t>
      </w:r>
      <w:proofErr w:type="spellStart"/>
      <w:r w:rsidRPr="0041244E">
        <w:rPr>
          <w:rFonts w:asciiTheme="minorHAnsi" w:hAnsiTheme="minorHAnsi" w:cstheme="minorHAnsi"/>
        </w:rPr>
        <w:t>CommonCrawl</w:t>
      </w:r>
      <w:proofErr w:type="spellEnd"/>
      <w:r w:rsidRPr="0041244E">
        <w:rPr>
          <w:rFonts w:asciiTheme="minorHAnsi" w:hAnsiTheme="minorHAnsi" w:cstheme="minorHAnsi"/>
        </w:rPr>
        <w:t xml:space="preserve">. This big dataset was collected using Amazon Web Services, and the developers of the </w:t>
      </w:r>
      <w:proofErr w:type="spellStart"/>
      <w:r w:rsidRPr="0041244E">
        <w:rPr>
          <w:rFonts w:asciiTheme="minorHAnsi" w:hAnsiTheme="minorHAnsi" w:cstheme="minorHAnsi"/>
        </w:rPr>
        <w:t>CommonCrawl</w:t>
      </w:r>
      <w:proofErr w:type="spellEnd"/>
      <w:r w:rsidRPr="0041244E">
        <w:rPr>
          <w:rFonts w:asciiTheme="minorHAnsi" w:hAnsiTheme="minorHAnsi" w:cstheme="minorHAnsi"/>
        </w:rPr>
        <w:t xml:space="preserve"> are accountable to data owners when it comes to copyright complaints.  </w:t>
      </w:r>
    </w:p>
    <w:p w14:paraId="4E4AD790" w14:textId="77777777" w:rsidR="0078589C" w:rsidRPr="0041244E" w:rsidRDefault="0078589C" w:rsidP="0078589C">
      <w:pPr>
        <w:pStyle w:val="NormalWeb"/>
        <w:ind w:left="1080"/>
        <w:rPr>
          <w:rFonts w:asciiTheme="minorHAnsi" w:hAnsiTheme="minorHAnsi" w:cstheme="minorHAnsi"/>
        </w:rPr>
      </w:pPr>
      <w:r w:rsidRPr="0078589C">
        <w:rPr>
          <w:rFonts w:asciiTheme="minorHAnsi" w:hAnsiTheme="minorHAnsi" w:cstheme="minorHAnsi"/>
        </w:rPr>
        <w:t>In these projects, software is used only in the laboratory setting and is not used in the project to provide public services or services for other end users.</w:t>
      </w:r>
    </w:p>
    <w:p w14:paraId="7F34FDCA" w14:textId="77777777" w:rsidR="0078589C" w:rsidRPr="0041244E" w:rsidRDefault="0078589C" w:rsidP="0078589C">
      <w:pPr>
        <w:pStyle w:val="NormalWeb"/>
        <w:numPr>
          <w:ilvl w:val="1"/>
          <w:numId w:val="17"/>
        </w:numPr>
        <w:rPr>
          <w:rFonts w:asciiTheme="minorHAnsi" w:hAnsiTheme="minorHAnsi" w:cstheme="minorHAnsi"/>
        </w:rPr>
      </w:pPr>
      <w:r w:rsidRPr="0041244E">
        <w:rPr>
          <w:rFonts w:asciiTheme="minorHAnsi" w:hAnsiTheme="minorHAnsi" w:cstheme="minorHAnsi"/>
          <w:b/>
          <w:bCs/>
          <w:i/>
          <w:iCs/>
          <w:color w:val="000000"/>
        </w:rPr>
        <w:t>Category A:</w:t>
      </w:r>
      <w:r w:rsidRPr="0041244E">
        <w:rPr>
          <w:rFonts w:asciiTheme="minorHAnsi" w:hAnsiTheme="minorHAnsi" w:cstheme="minorHAnsi"/>
          <w:color w:val="000000"/>
        </w:rPr>
        <w:t xml:space="preserve"> </w:t>
      </w:r>
      <w:r w:rsidRPr="0041244E">
        <w:rPr>
          <w:rFonts w:asciiTheme="minorHAnsi" w:hAnsiTheme="minorHAnsi" w:cstheme="minorHAnsi"/>
        </w:rPr>
        <w:t xml:space="preserve">Research that involves human subjects but is considered not to cause any physical or psychological harm. For neurotypical participants, research involving eye tracking experiments, questionnaires, and opinion surveys fall into Category A. </w:t>
      </w:r>
    </w:p>
    <w:p w14:paraId="6CAC66A2" w14:textId="77777777" w:rsidR="0078589C" w:rsidRPr="0041244E" w:rsidRDefault="0078589C" w:rsidP="0078589C">
      <w:pPr>
        <w:pStyle w:val="NormalWeb"/>
        <w:ind w:left="1080"/>
        <w:rPr>
          <w:rFonts w:asciiTheme="minorHAnsi" w:hAnsiTheme="minorHAnsi" w:cstheme="minorHAnsi"/>
        </w:rPr>
      </w:pPr>
      <w:proofErr w:type="gramStart"/>
      <w:r w:rsidRPr="0041244E">
        <w:rPr>
          <w:rFonts w:asciiTheme="minorHAnsi" w:hAnsiTheme="minorHAnsi" w:cstheme="minorHAnsi"/>
        </w:rPr>
        <w:t>As long as</w:t>
      </w:r>
      <w:proofErr w:type="gramEnd"/>
      <w:r w:rsidRPr="0041244E">
        <w:rPr>
          <w:rFonts w:asciiTheme="minorHAnsi" w:hAnsiTheme="minorHAnsi" w:cstheme="minorHAnsi"/>
        </w:rPr>
        <w:t xml:space="preserve"> standard health and safety measures are in place, research which involves human annotators. For people who are not neurotypical, there may be risk factors that move these types of research into Category B (depending on the type of human participants). </w:t>
      </w:r>
    </w:p>
    <w:p w14:paraId="2B4E641E" w14:textId="77777777" w:rsidR="00C350E5" w:rsidRPr="0041244E" w:rsidRDefault="0078589C" w:rsidP="00C350E5">
      <w:pPr>
        <w:pStyle w:val="NormalWeb"/>
        <w:ind w:left="1080"/>
        <w:rPr>
          <w:rFonts w:asciiTheme="minorHAnsi" w:hAnsiTheme="minorHAnsi" w:cstheme="minorHAnsi"/>
        </w:rPr>
      </w:pPr>
      <w:r w:rsidRPr="0041244E">
        <w:rPr>
          <w:rFonts w:asciiTheme="minorHAnsi" w:hAnsiTheme="minorHAnsi" w:cstheme="minorHAnsi"/>
        </w:rPr>
        <w:lastRenderedPageBreak/>
        <w:t xml:space="preserve">Category A research usually involves a recruitment process. The student should present this in Sections 12 and 13 of the form to demonstrate that it is also ethical and </w:t>
      </w:r>
      <w:proofErr w:type="gramStart"/>
      <w:r w:rsidRPr="0041244E">
        <w:rPr>
          <w:rFonts w:asciiTheme="minorHAnsi" w:hAnsiTheme="minorHAnsi" w:cstheme="minorHAnsi"/>
        </w:rPr>
        <w:t>that  no</w:t>
      </w:r>
      <w:proofErr w:type="gramEnd"/>
      <w:r w:rsidRPr="0041244E">
        <w:rPr>
          <w:rFonts w:asciiTheme="minorHAnsi" w:hAnsiTheme="minorHAnsi" w:cstheme="minorHAnsi"/>
        </w:rPr>
        <w:t xml:space="preserve"> direct or indirect coercion is being applied to potential participants. Emails to University student mailing lists are not permitted at </w:t>
      </w:r>
      <w:proofErr w:type="spellStart"/>
      <w:r w:rsidRPr="0041244E">
        <w:rPr>
          <w:rFonts w:asciiTheme="minorHAnsi" w:hAnsiTheme="minorHAnsi" w:cstheme="minorHAnsi"/>
        </w:rPr>
        <w:t>UoW</w:t>
      </w:r>
      <w:proofErr w:type="spellEnd"/>
      <w:r w:rsidRPr="0041244E">
        <w:rPr>
          <w:rFonts w:asciiTheme="minorHAnsi" w:hAnsiTheme="minorHAnsi" w:cstheme="minorHAnsi"/>
        </w:rPr>
        <w:t xml:space="preserve"> due to the perceived risk of indirect coercion (“my grades depend on my participation”)</w:t>
      </w:r>
    </w:p>
    <w:p w14:paraId="01A944AD" w14:textId="77777777" w:rsidR="00C350E5" w:rsidRPr="0041244E" w:rsidRDefault="00C350E5" w:rsidP="00C350E5">
      <w:pPr>
        <w:pStyle w:val="NormalWeb"/>
        <w:numPr>
          <w:ilvl w:val="1"/>
          <w:numId w:val="17"/>
        </w:numPr>
        <w:rPr>
          <w:rFonts w:asciiTheme="minorHAnsi" w:hAnsiTheme="minorHAnsi" w:cstheme="minorHAnsi"/>
        </w:rPr>
      </w:pPr>
      <w:r w:rsidRPr="0041244E">
        <w:rPr>
          <w:rFonts w:asciiTheme="minorHAnsi" w:hAnsiTheme="minorHAnsi" w:cstheme="minorHAnsi"/>
          <w:b/>
          <w:bCs/>
          <w:i/>
          <w:iCs/>
          <w:color w:val="000000"/>
        </w:rPr>
        <w:t xml:space="preserve">Category B: </w:t>
      </w:r>
      <w:r w:rsidRPr="0041244E">
        <w:rPr>
          <w:rFonts w:asciiTheme="minorHAnsi" w:hAnsiTheme="minorHAnsi" w:cstheme="minorHAnsi"/>
          <w:color w:val="000000"/>
        </w:rPr>
        <w:t>These projects are most risky. Master’s students are not normally permitted to undertake Category B research, though exceptions can be made.</w:t>
      </w:r>
    </w:p>
    <w:p w14:paraId="55EF425D" w14:textId="77777777" w:rsidR="00C350E5" w:rsidRPr="0041244E" w:rsidRDefault="00C350E5" w:rsidP="00C350E5">
      <w:pPr>
        <w:pStyle w:val="NormalWeb"/>
        <w:ind w:left="1080"/>
        <w:rPr>
          <w:rFonts w:asciiTheme="minorHAnsi" w:hAnsiTheme="minorHAnsi" w:cstheme="minorHAnsi"/>
        </w:rPr>
      </w:pPr>
      <w:r w:rsidRPr="0041244E">
        <w:rPr>
          <w:rFonts w:asciiTheme="minorHAnsi" w:hAnsiTheme="minorHAnsi" w:cstheme="minorHAnsi"/>
          <w:color w:val="000000"/>
        </w:rPr>
        <w:t>Category B projects include those where the research may be considered to cause physical or psychological harm (</w:t>
      </w:r>
      <w:proofErr w:type="gramStart"/>
      <w:r w:rsidRPr="0041244E">
        <w:rPr>
          <w:rFonts w:asciiTheme="minorHAnsi" w:hAnsiTheme="minorHAnsi" w:cstheme="minorHAnsi"/>
          <w:color w:val="000000"/>
        </w:rPr>
        <w:t>e.g.</w:t>
      </w:r>
      <w:proofErr w:type="gramEnd"/>
      <w:r w:rsidRPr="0041244E">
        <w:rPr>
          <w:rFonts w:asciiTheme="minorHAnsi" w:hAnsiTheme="minorHAnsi" w:cstheme="minorHAnsi"/>
          <w:color w:val="000000"/>
        </w:rPr>
        <w:t xml:space="preserve"> studies which require annotators or participants to access content for which such access is illegal). </w:t>
      </w:r>
    </w:p>
    <w:p w14:paraId="09700C33" w14:textId="77777777" w:rsidR="00C350E5" w:rsidRPr="0041244E" w:rsidRDefault="00C350E5" w:rsidP="00C350E5">
      <w:pPr>
        <w:pStyle w:val="NormalWeb"/>
        <w:ind w:left="1080"/>
        <w:rPr>
          <w:rFonts w:asciiTheme="minorHAnsi" w:hAnsiTheme="minorHAnsi" w:cstheme="minorHAnsi"/>
        </w:rPr>
      </w:pPr>
      <w:r w:rsidRPr="0041244E">
        <w:rPr>
          <w:rFonts w:asciiTheme="minorHAnsi" w:hAnsiTheme="minorHAnsi" w:cstheme="minorHAnsi"/>
          <w:color w:val="000000"/>
        </w:rPr>
        <w:t>Sometimes, the selected population of participants (whether vulnerable or not) may have characteristics that make them more prone to health problems (</w:t>
      </w:r>
      <w:proofErr w:type="gramStart"/>
      <w:r w:rsidRPr="0041244E">
        <w:rPr>
          <w:rFonts w:asciiTheme="minorHAnsi" w:hAnsiTheme="minorHAnsi" w:cstheme="minorHAnsi"/>
          <w:color w:val="000000"/>
        </w:rPr>
        <w:t>e.g.</w:t>
      </w:r>
      <w:proofErr w:type="gramEnd"/>
      <w:r w:rsidRPr="0041244E">
        <w:rPr>
          <w:rFonts w:asciiTheme="minorHAnsi" w:hAnsiTheme="minorHAnsi" w:cstheme="minorHAnsi"/>
          <w:color w:val="000000"/>
        </w:rPr>
        <w:t xml:space="preserve"> epileptic fits) when participating in particular studies (e.g. eye tracking experiments). If the selected population is known to have a propensity of this kind, then the project should </w:t>
      </w:r>
      <w:proofErr w:type="gramStart"/>
      <w:r w:rsidRPr="0041244E">
        <w:rPr>
          <w:rFonts w:asciiTheme="minorHAnsi" w:hAnsiTheme="minorHAnsi" w:cstheme="minorHAnsi"/>
          <w:color w:val="000000"/>
        </w:rPr>
        <w:t>be considered to be</w:t>
      </w:r>
      <w:proofErr w:type="gramEnd"/>
      <w:r w:rsidRPr="0041244E">
        <w:rPr>
          <w:rFonts w:asciiTheme="minorHAnsi" w:hAnsiTheme="minorHAnsi" w:cstheme="minorHAnsi"/>
          <w:color w:val="000000"/>
        </w:rPr>
        <w:t xml:space="preserve"> Category B. Plans should be set out for appropriate handling of such events, even if the risk is considered small. </w:t>
      </w:r>
    </w:p>
    <w:p w14:paraId="2AF8C769" w14:textId="77777777" w:rsidR="00C350E5" w:rsidRPr="0041244E" w:rsidRDefault="00C350E5" w:rsidP="00C350E5">
      <w:pPr>
        <w:pStyle w:val="NormalWeb"/>
        <w:ind w:left="1080"/>
        <w:rPr>
          <w:rFonts w:asciiTheme="minorHAnsi" w:hAnsiTheme="minorHAnsi" w:cstheme="minorHAnsi"/>
        </w:rPr>
      </w:pPr>
      <w:r w:rsidRPr="0041244E">
        <w:rPr>
          <w:rFonts w:asciiTheme="minorHAnsi" w:hAnsiTheme="minorHAnsi" w:cstheme="minorHAnsi"/>
          <w:color w:val="000000"/>
        </w:rPr>
        <w:t>Projects involving the storage and processing of personal data and sensitive data are usually of Category B. Students should ensure that this data is stored securely. People allowed to access the data should be explicitly named in the application for ethical approval. Students and supervisors should commit to physically destroying storage devices which hold sensitive or personal data after the end of the marking period of the project. Software deletion is insufficient. Also see the guidance on Section 10.s.</w:t>
      </w:r>
    </w:p>
    <w:p w14:paraId="53129D3E" w14:textId="77777777" w:rsidR="00C350E5" w:rsidRPr="0041244E" w:rsidRDefault="00C350E5" w:rsidP="00C350E5">
      <w:pPr>
        <w:pStyle w:val="NormalWeb"/>
        <w:ind w:left="1080"/>
        <w:rPr>
          <w:rFonts w:asciiTheme="minorHAnsi" w:hAnsiTheme="minorHAnsi" w:cstheme="minorHAnsi"/>
        </w:rPr>
      </w:pPr>
      <w:r w:rsidRPr="0041244E">
        <w:rPr>
          <w:rFonts w:asciiTheme="minorHAnsi" w:hAnsiTheme="minorHAnsi" w:cstheme="minorHAnsi"/>
          <w:color w:val="000000"/>
        </w:rPr>
        <w:t>Projects which require access to confidential data are also considered to be of category B. This latter type of project should be accompanied by signed non-disclosure agreements.</w:t>
      </w:r>
    </w:p>
    <w:p w14:paraId="5AC0C3F3" w14:textId="77777777" w:rsidR="00C350E5" w:rsidRPr="0041244E" w:rsidRDefault="00C350E5" w:rsidP="00C350E5">
      <w:pPr>
        <w:pStyle w:val="NormalWeb"/>
        <w:ind w:left="1080"/>
        <w:rPr>
          <w:rFonts w:asciiTheme="minorHAnsi" w:hAnsiTheme="minorHAnsi" w:cstheme="minorHAnsi"/>
        </w:rPr>
      </w:pPr>
      <w:r w:rsidRPr="0041244E">
        <w:rPr>
          <w:rFonts w:asciiTheme="minorHAnsi" w:hAnsiTheme="minorHAnsi" w:cstheme="minorHAnsi"/>
          <w:color w:val="000000"/>
        </w:rPr>
        <w:t xml:space="preserve">Projects involving vulnerable participants who are unable to give legal consent to participate </w:t>
      </w:r>
      <w:proofErr w:type="gramStart"/>
      <w:r w:rsidRPr="0041244E">
        <w:rPr>
          <w:rFonts w:asciiTheme="minorHAnsi" w:hAnsiTheme="minorHAnsi" w:cstheme="minorHAnsi"/>
          <w:color w:val="000000"/>
        </w:rPr>
        <w:t>are considered to be</w:t>
      </w:r>
      <w:proofErr w:type="gramEnd"/>
      <w:r w:rsidRPr="0041244E">
        <w:rPr>
          <w:rFonts w:asciiTheme="minorHAnsi" w:hAnsiTheme="minorHAnsi" w:cstheme="minorHAnsi"/>
          <w:color w:val="000000"/>
        </w:rPr>
        <w:t xml:space="preserve"> of Category B. This includes people under the age of 18, people who are not independent, or have IQ scores below 70. To work unsupervised with these types of participants in the UK requires a DBS check. [DBS checks are criminal records checks which can be requested online, for a fee (£23 - £40)). These are legally required for certain types of work involving vulnerable participants. If participants are recruited through a charity or through the NHS, these </w:t>
      </w:r>
      <w:r w:rsidRPr="0041244E">
        <w:rPr>
          <w:rFonts w:asciiTheme="minorHAnsi" w:hAnsiTheme="minorHAnsi" w:cstheme="minorHAnsi"/>
          <w:color w:val="000000"/>
        </w:rPr>
        <w:lastRenderedPageBreak/>
        <w:t xml:space="preserve">organisations may require you to undertake a DBS check. See </w:t>
      </w:r>
      <w:hyperlink r:id="rId46" w:history="1">
        <w:r w:rsidRPr="0041244E">
          <w:rPr>
            <w:rStyle w:val="Hyperlink"/>
            <w:rFonts w:asciiTheme="minorHAnsi" w:hAnsiTheme="minorHAnsi" w:cstheme="minorHAnsi"/>
          </w:rPr>
          <w:t>https://www.gov.uk/request-copy-criminal-record</w:t>
        </w:r>
      </w:hyperlink>
      <w:r w:rsidRPr="0041244E">
        <w:rPr>
          <w:rFonts w:asciiTheme="minorHAnsi" w:hAnsiTheme="minorHAnsi" w:cstheme="minorHAnsi"/>
          <w:color w:val="000000"/>
        </w:rPr>
        <w:t xml:space="preserve"> for more details.]</w:t>
      </w:r>
    </w:p>
    <w:p w14:paraId="2D7751A4" w14:textId="77777777" w:rsidR="00C350E5" w:rsidRPr="0041244E" w:rsidRDefault="00C350E5" w:rsidP="00C350E5">
      <w:pPr>
        <w:pStyle w:val="NormalWeb"/>
        <w:ind w:left="1080"/>
        <w:rPr>
          <w:rFonts w:asciiTheme="minorHAnsi" w:hAnsiTheme="minorHAnsi" w:cstheme="minorHAnsi"/>
        </w:rPr>
      </w:pPr>
      <w:r w:rsidRPr="0041244E">
        <w:rPr>
          <w:rFonts w:asciiTheme="minorHAnsi" w:hAnsiTheme="minorHAnsi" w:cstheme="minorHAnsi"/>
          <w:color w:val="000000"/>
        </w:rPr>
        <w:t>Research which risks bringing the University into disrepute are of category B.   </w:t>
      </w:r>
    </w:p>
    <w:p w14:paraId="56B91ABB" w14:textId="2A202328" w:rsidR="00C350E5" w:rsidRPr="0041244E" w:rsidRDefault="00C350E5" w:rsidP="00C350E5">
      <w:pPr>
        <w:pStyle w:val="NormalWeb"/>
        <w:ind w:left="1080"/>
        <w:rPr>
          <w:rFonts w:asciiTheme="minorHAnsi" w:hAnsiTheme="minorHAnsi" w:cstheme="minorHAnsi"/>
        </w:rPr>
      </w:pPr>
      <w:r w:rsidRPr="0041244E">
        <w:rPr>
          <w:rFonts w:asciiTheme="minorHAnsi" w:hAnsiTheme="minorHAnsi" w:cstheme="minorHAnsi"/>
          <w:color w:val="000000"/>
        </w:rPr>
        <w:t>Most Category B projects should be sent to a higher</w:t>
      </w:r>
      <w:ins w:id="21" w:author="Moze, Sara" w:date="2022-03-23T17:59:00Z">
        <w:r w:rsidR="004B4722">
          <w:rPr>
            <w:rFonts w:asciiTheme="minorHAnsi" w:hAnsiTheme="minorHAnsi" w:cstheme="minorHAnsi"/>
            <w:color w:val="000000"/>
          </w:rPr>
          <w:t>-</w:t>
        </w:r>
      </w:ins>
      <w:del w:id="22" w:author="Moze, Sara" w:date="2022-03-23T17:59:00Z">
        <w:r w:rsidRPr="0041244E" w:rsidDel="004B4722">
          <w:rPr>
            <w:rFonts w:asciiTheme="minorHAnsi" w:hAnsiTheme="minorHAnsi" w:cstheme="minorHAnsi"/>
            <w:color w:val="000000"/>
          </w:rPr>
          <w:delText xml:space="preserve"> </w:delText>
        </w:r>
      </w:del>
      <w:r w:rsidRPr="0041244E">
        <w:rPr>
          <w:rFonts w:asciiTheme="minorHAnsi" w:hAnsiTheme="minorHAnsi" w:cstheme="minorHAnsi"/>
          <w:color w:val="000000"/>
        </w:rPr>
        <w:t>level University ethics committee for review and approval.</w:t>
      </w:r>
    </w:p>
    <w:p w14:paraId="43D6FABE" w14:textId="0DCECA71" w:rsidR="00C350E5" w:rsidRPr="0041244E" w:rsidRDefault="00C350E5" w:rsidP="00C350E5">
      <w:pPr>
        <w:pStyle w:val="NormalWeb"/>
        <w:numPr>
          <w:ilvl w:val="0"/>
          <w:numId w:val="17"/>
        </w:numPr>
        <w:spacing w:before="0" w:beforeAutospacing="0" w:after="0" w:afterAutospacing="0"/>
        <w:rPr>
          <w:rFonts w:asciiTheme="minorHAnsi" w:hAnsiTheme="minorHAnsi" w:cstheme="minorHAnsi"/>
          <w:b/>
          <w:bCs/>
          <w:color w:val="000000"/>
        </w:rPr>
      </w:pPr>
      <w:r w:rsidRPr="0041244E">
        <w:rPr>
          <w:rFonts w:asciiTheme="minorHAnsi" w:hAnsiTheme="minorHAnsi" w:cstheme="minorHAnsi"/>
          <w:b/>
        </w:rPr>
        <w:t>The project involves:</w:t>
      </w:r>
      <w:r w:rsidRPr="0041244E">
        <w:rPr>
          <w:rFonts w:asciiTheme="minorHAnsi" w:hAnsiTheme="minorHAnsi" w:cstheme="minorHAnsi"/>
          <w:b/>
          <w:bCs/>
          <w:color w:val="000000"/>
        </w:rPr>
        <w:t xml:space="preserve"> </w:t>
      </w:r>
      <w:r w:rsidRPr="0041244E">
        <w:rPr>
          <w:rFonts w:asciiTheme="minorHAnsi" w:hAnsiTheme="minorHAnsi" w:cstheme="minorHAnsi"/>
          <w:color w:val="000000"/>
        </w:rPr>
        <w:t xml:space="preserve">This checklist indicates to reviewers on ethics </w:t>
      </w:r>
      <w:proofErr w:type="gramStart"/>
      <w:r w:rsidRPr="0041244E">
        <w:rPr>
          <w:rFonts w:asciiTheme="minorHAnsi" w:hAnsiTheme="minorHAnsi" w:cstheme="minorHAnsi"/>
          <w:color w:val="000000"/>
        </w:rPr>
        <w:t>committees</w:t>
      </w:r>
      <w:proofErr w:type="gramEnd"/>
      <w:r w:rsidRPr="0041244E">
        <w:rPr>
          <w:rFonts w:asciiTheme="minorHAnsi" w:hAnsiTheme="minorHAnsi" w:cstheme="minorHAnsi"/>
          <w:color w:val="000000"/>
        </w:rPr>
        <w:t xml:space="preserve"> particular ethical issues that need to be addressed by the student in Section 13</w:t>
      </w:r>
    </w:p>
    <w:p w14:paraId="55F18D5D" w14:textId="3FA88D17" w:rsidR="00C350E5" w:rsidRPr="0041244E" w:rsidRDefault="00C350E5" w:rsidP="00C350E5">
      <w:pPr>
        <w:pStyle w:val="NormalWeb"/>
        <w:numPr>
          <w:ilvl w:val="1"/>
          <w:numId w:val="17"/>
        </w:numPr>
        <w:rPr>
          <w:rFonts w:asciiTheme="minorHAnsi" w:hAnsiTheme="minorHAnsi" w:cstheme="minorHAnsi"/>
          <w:color w:val="000000"/>
        </w:rPr>
      </w:pPr>
      <w:r w:rsidRPr="0041244E">
        <w:rPr>
          <w:rFonts w:asciiTheme="minorHAnsi" w:hAnsiTheme="minorHAnsi" w:cstheme="minorHAnsi"/>
          <w:b/>
          <w:bCs/>
          <w:color w:val="000000"/>
        </w:rPr>
        <w:t xml:space="preserve">Making video: </w:t>
      </w:r>
      <w:r w:rsidRPr="0041244E">
        <w:rPr>
          <w:rFonts w:asciiTheme="minorHAnsi" w:hAnsiTheme="minorHAnsi" w:cstheme="minorHAnsi"/>
          <w:color w:val="000000"/>
        </w:rPr>
        <w:t>informed consent will be required for this. If participants are children, then assent should be obtained from the children and consent obtained from parents/guardians. We have forms for this. These forms should be accompanied by information sheets which describe, in no more than 2 pages (preferably in a single page), what the experiment involves. This is the participant information sheet. We have forms for assent, informed consent, and participant information sheets as Word documents.</w:t>
      </w:r>
    </w:p>
    <w:p w14:paraId="7DF1D0FC" w14:textId="77777777" w:rsidR="00C350E5" w:rsidRPr="0041244E" w:rsidRDefault="00C350E5" w:rsidP="00C350E5">
      <w:pPr>
        <w:pStyle w:val="NormalWeb"/>
        <w:numPr>
          <w:ilvl w:val="1"/>
          <w:numId w:val="17"/>
        </w:numPr>
        <w:rPr>
          <w:rFonts w:asciiTheme="minorHAnsi" w:hAnsiTheme="minorHAnsi" w:cstheme="minorHAnsi"/>
          <w:b/>
          <w:bCs/>
          <w:color w:val="000000"/>
        </w:rPr>
      </w:pPr>
      <w:r w:rsidRPr="0041244E">
        <w:rPr>
          <w:rFonts w:asciiTheme="minorHAnsi" w:hAnsiTheme="minorHAnsi" w:cstheme="minorHAnsi"/>
          <w:b/>
          <w:bCs/>
          <w:color w:val="000000"/>
        </w:rPr>
        <w:t>Making audio recording</w:t>
      </w:r>
    </w:p>
    <w:p w14:paraId="40EB4849" w14:textId="77777777" w:rsidR="00C350E5" w:rsidRPr="0041244E" w:rsidRDefault="00C350E5" w:rsidP="00C350E5">
      <w:pPr>
        <w:pStyle w:val="NormalWeb"/>
        <w:numPr>
          <w:ilvl w:val="1"/>
          <w:numId w:val="17"/>
        </w:numPr>
        <w:rPr>
          <w:rFonts w:asciiTheme="minorHAnsi" w:hAnsiTheme="minorHAnsi" w:cstheme="minorHAnsi"/>
          <w:b/>
          <w:bCs/>
          <w:color w:val="000000"/>
        </w:rPr>
      </w:pPr>
      <w:r w:rsidRPr="0041244E">
        <w:rPr>
          <w:rFonts w:asciiTheme="minorHAnsi" w:hAnsiTheme="minorHAnsi" w:cstheme="minorHAnsi"/>
          <w:b/>
          <w:bCs/>
          <w:color w:val="000000"/>
        </w:rPr>
        <w:t>Observation of human subjects</w:t>
      </w:r>
    </w:p>
    <w:p w14:paraId="7E96C652" w14:textId="77777777" w:rsidR="00C350E5" w:rsidRPr="0041244E" w:rsidRDefault="00C350E5" w:rsidP="00C350E5">
      <w:pPr>
        <w:pStyle w:val="NormalWeb"/>
        <w:numPr>
          <w:ilvl w:val="1"/>
          <w:numId w:val="17"/>
        </w:numPr>
        <w:rPr>
          <w:rFonts w:asciiTheme="minorHAnsi" w:hAnsiTheme="minorHAnsi" w:cstheme="minorHAnsi"/>
          <w:color w:val="000000"/>
        </w:rPr>
      </w:pPr>
      <w:r w:rsidRPr="0041244E">
        <w:rPr>
          <w:rFonts w:asciiTheme="minorHAnsi" w:hAnsiTheme="minorHAnsi" w:cstheme="minorHAnsi"/>
          <w:b/>
          <w:bCs/>
          <w:color w:val="000000"/>
        </w:rPr>
        <w:t xml:space="preserve">Opinion surveys: </w:t>
      </w:r>
      <w:r w:rsidRPr="0041244E">
        <w:rPr>
          <w:rFonts w:asciiTheme="minorHAnsi" w:hAnsiTheme="minorHAnsi" w:cstheme="minorHAnsi"/>
          <w:color w:val="000000"/>
        </w:rPr>
        <w:t xml:space="preserve">Research involving opinion surveys usually involves a recruitment process. The student should present this in Sections 12 and 13 of the form to demonstrate that it is also ethical and that no direct or indirect coercion is being applied to potential participants. Emails to University student mailing lists are not permitted at </w:t>
      </w:r>
      <w:proofErr w:type="spellStart"/>
      <w:r w:rsidRPr="0041244E">
        <w:rPr>
          <w:rFonts w:asciiTheme="minorHAnsi" w:hAnsiTheme="minorHAnsi" w:cstheme="minorHAnsi"/>
          <w:color w:val="000000"/>
        </w:rPr>
        <w:t>UoW</w:t>
      </w:r>
      <w:proofErr w:type="spellEnd"/>
      <w:r w:rsidRPr="0041244E">
        <w:rPr>
          <w:rFonts w:asciiTheme="minorHAnsi" w:hAnsiTheme="minorHAnsi" w:cstheme="minorHAnsi"/>
          <w:color w:val="000000"/>
        </w:rPr>
        <w:t xml:space="preserve"> due to the perceived risk of indirect coercion (“my grades depend on my participation”).</w:t>
      </w:r>
    </w:p>
    <w:p w14:paraId="477F23F3" w14:textId="77777777" w:rsidR="00C350E5" w:rsidRPr="0041244E" w:rsidRDefault="00C350E5" w:rsidP="00C350E5">
      <w:pPr>
        <w:pStyle w:val="NormalWeb"/>
        <w:ind w:left="1080"/>
        <w:rPr>
          <w:rFonts w:asciiTheme="minorHAnsi" w:hAnsiTheme="minorHAnsi" w:cstheme="minorHAnsi"/>
          <w:color w:val="000000"/>
        </w:rPr>
      </w:pPr>
      <w:r w:rsidRPr="00C350E5">
        <w:rPr>
          <w:rFonts w:asciiTheme="minorHAnsi" w:hAnsiTheme="minorHAnsi" w:cstheme="minorHAnsi"/>
          <w:color w:val="000000"/>
        </w:rPr>
        <w:t xml:space="preserve">Research involving human participants should include: </w:t>
      </w:r>
    </w:p>
    <w:p w14:paraId="676B0E92" w14:textId="77777777" w:rsidR="00C350E5" w:rsidRPr="0041244E" w:rsidRDefault="00C350E5" w:rsidP="00C350E5">
      <w:pPr>
        <w:pStyle w:val="NormalWeb"/>
        <w:ind w:left="1080"/>
        <w:rPr>
          <w:rFonts w:asciiTheme="minorHAnsi" w:hAnsiTheme="minorHAnsi" w:cstheme="minorHAnsi"/>
          <w:color w:val="000000"/>
        </w:rPr>
      </w:pPr>
      <w:r w:rsidRPr="00C350E5">
        <w:rPr>
          <w:rFonts w:asciiTheme="minorHAnsi" w:hAnsiTheme="minorHAnsi" w:cstheme="minorHAnsi"/>
          <w:color w:val="000000"/>
        </w:rPr>
        <w:t>a participant information sheet which explains the purpose of the research, the methodology that will be used, and value of the contribution being made by the participants. The information sheet should be no more than 1 or 2 pages long. Research has shown that people do not read even 2 pages information. It should be clear and as accessible as possible.</w:t>
      </w:r>
      <w:r w:rsidRPr="0041244E">
        <w:rPr>
          <w:rFonts w:asciiTheme="minorHAnsi" w:hAnsiTheme="minorHAnsi" w:cstheme="minorHAnsi"/>
          <w:color w:val="000000"/>
        </w:rPr>
        <w:t xml:space="preserve"> </w:t>
      </w:r>
    </w:p>
    <w:p w14:paraId="3125009F" w14:textId="7392F26C" w:rsidR="00C350E5" w:rsidRPr="00C350E5" w:rsidRDefault="00C350E5" w:rsidP="00C350E5">
      <w:pPr>
        <w:pStyle w:val="NormalWeb"/>
        <w:ind w:left="1080"/>
        <w:rPr>
          <w:rFonts w:asciiTheme="minorHAnsi" w:hAnsiTheme="minorHAnsi" w:cstheme="minorHAnsi"/>
          <w:color w:val="000000"/>
        </w:rPr>
      </w:pPr>
      <w:r w:rsidRPr="00C350E5">
        <w:rPr>
          <w:rFonts w:asciiTheme="minorHAnsi" w:hAnsiTheme="minorHAnsi" w:cstheme="minorHAnsi"/>
          <w:color w:val="000000"/>
        </w:rPr>
        <w:t>a consent form to be signed by the participant if aged over 18 or the parent/guardian of a participant who is a child.an assent form to be signed by the participant if they are a child and which must be accompanied by a consent form from their parent/guardian.</w:t>
      </w:r>
    </w:p>
    <w:p w14:paraId="507F5B20" w14:textId="77777777" w:rsidR="00C350E5" w:rsidRPr="00C350E5" w:rsidRDefault="00C350E5" w:rsidP="00A34E59">
      <w:pPr>
        <w:pStyle w:val="NormalWeb"/>
        <w:spacing w:after="0" w:afterAutospacing="0"/>
        <w:ind w:left="1080"/>
        <w:rPr>
          <w:rFonts w:asciiTheme="minorHAnsi" w:hAnsiTheme="minorHAnsi" w:cstheme="minorHAnsi"/>
          <w:color w:val="000000"/>
        </w:rPr>
      </w:pPr>
      <w:r w:rsidRPr="00C350E5">
        <w:rPr>
          <w:rFonts w:asciiTheme="minorHAnsi" w:hAnsiTheme="minorHAnsi" w:cstheme="minorHAnsi"/>
          <w:color w:val="000000"/>
        </w:rPr>
        <w:t>We have templates for these simple forms and information sheets available for use.</w:t>
      </w:r>
    </w:p>
    <w:p w14:paraId="5F9E8518" w14:textId="77777777" w:rsidR="00C350E5" w:rsidRPr="0041244E" w:rsidRDefault="00C350E5" w:rsidP="00C350E5">
      <w:pPr>
        <w:pStyle w:val="NormalWeb"/>
        <w:numPr>
          <w:ilvl w:val="1"/>
          <w:numId w:val="17"/>
        </w:numPr>
        <w:rPr>
          <w:rFonts w:asciiTheme="minorHAnsi" w:hAnsiTheme="minorHAnsi" w:cstheme="minorHAnsi"/>
          <w:color w:val="000000"/>
        </w:rPr>
      </w:pPr>
      <w:r w:rsidRPr="0041244E">
        <w:rPr>
          <w:rFonts w:asciiTheme="minorHAnsi" w:hAnsiTheme="minorHAnsi" w:cstheme="minorHAnsi"/>
          <w:b/>
          <w:bCs/>
          <w:color w:val="000000"/>
        </w:rPr>
        <w:lastRenderedPageBreak/>
        <w:t>Participant observation</w:t>
      </w:r>
    </w:p>
    <w:p w14:paraId="5F64C31B" w14:textId="77777777" w:rsidR="00C350E5" w:rsidRPr="0041244E" w:rsidRDefault="00C350E5" w:rsidP="00C350E5">
      <w:pPr>
        <w:pStyle w:val="NormalWeb"/>
        <w:numPr>
          <w:ilvl w:val="1"/>
          <w:numId w:val="17"/>
        </w:numPr>
        <w:rPr>
          <w:rFonts w:asciiTheme="minorHAnsi" w:hAnsiTheme="minorHAnsi" w:cstheme="minorHAnsi"/>
          <w:b/>
          <w:bCs/>
          <w:color w:val="000000"/>
        </w:rPr>
      </w:pPr>
      <w:r w:rsidRPr="0041244E">
        <w:rPr>
          <w:rFonts w:asciiTheme="minorHAnsi" w:hAnsiTheme="minorHAnsi" w:cstheme="minorHAnsi"/>
          <w:b/>
          <w:bCs/>
          <w:color w:val="000000"/>
        </w:rPr>
        <w:t>Telephone and/or Email contact with individuals or organisations</w:t>
      </w:r>
    </w:p>
    <w:p w14:paraId="3D5D2FCF" w14:textId="711ED0C1" w:rsidR="00C350E5" w:rsidRPr="00A34E59" w:rsidRDefault="00C350E5" w:rsidP="00A34E59">
      <w:pPr>
        <w:pStyle w:val="NormalWeb"/>
        <w:numPr>
          <w:ilvl w:val="1"/>
          <w:numId w:val="17"/>
        </w:numPr>
        <w:rPr>
          <w:rFonts w:asciiTheme="minorHAnsi" w:hAnsiTheme="minorHAnsi" w:cstheme="minorHAnsi"/>
          <w:b/>
          <w:bCs/>
          <w:color w:val="000000"/>
        </w:rPr>
      </w:pPr>
      <w:r w:rsidRPr="0041244E">
        <w:rPr>
          <w:rFonts w:asciiTheme="minorHAnsi" w:hAnsiTheme="minorHAnsi" w:cstheme="minorHAnsi"/>
          <w:b/>
          <w:bCs/>
          <w:color w:val="000000"/>
        </w:rPr>
        <w:t xml:space="preserve">Interviews (structured/semi-structured/unstructured) </w:t>
      </w:r>
      <w:r w:rsidRPr="00A34E59">
        <w:rPr>
          <w:rFonts w:asciiTheme="minorHAnsi" w:hAnsiTheme="minorHAnsi" w:cstheme="minorHAnsi"/>
          <w:b/>
          <w:bCs/>
          <w:color w:val="000000"/>
        </w:rPr>
        <w:t>[Delete as appropriate]</w:t>
      </w:r>
    </w:p>
    <w:p w14:paraId="3AFFE42D" w14:textId="77777777" w:rsidR="00C350E5" w:rsidRPr="0041244E" w:rsidRDefault="00C350E5" w:rsidP="00C350E5">
      <w:pPr>
        <w:pStyle w:val="NormalWeb"/>
        <w:numPr>
          <w:ilvl w:val="1"/>
          <w:numId w:val="17"/>
        </w:numPr>
        <w:rPr>
          <w:rFonts w:asciiTheme="minorHAnsi" w:hAnsiTheme="minorHAnsi" w:cstheme="minorHAnsi"/>
          <w:b/>
          <w:bCs/>
          <w:color w:val="000000"/>
        </w:rPr>
      </w:pPr>
      <w:r w:rsidRPr="0041244E">
        <w:rPr>
          <w:rFonts w:asciiTheme="minorHAnsi" w:hAnsiTheme="minorHAnsi" w:cstheme="minorHAnsi"/>
          <w:b/>
          <w:bCs/>
          <w:color w:val="000000"/>
        </w:rPr>
        <w:t>Questionnaires (including on-line questionnaires)</w:t>
      </w:r>
    </w:p>
    <w:p w14:paraId="05E1733C" w14:textId="77777777" w:rsidR="00C350E5" w:rsidRPr="0041244E" w:rsidRDefault="00C350E5" w:rsidP="00C350E5">
      <w:pPr>
        <w:pStyle w:val="NormalWeb"/>
        <w:numPr>
          <w:ilvl w:val="1"/>
          <w:numId w:val="17"/>
        </w:numPr>
        <w:rPr>
          <w:rFonts w:asciiTheme="minorHAnsi" w:hAnsiTheme="minorHAnsi" w:cstheme="minorHAnsi"/>
          <w:b/>
          <w:bCs/>
          <w:color w:val="000000"/>
        </w:rPr>
      </w:pPr>
      <w:r w:rsidRPr="0041244E">
        <w:rPr>
          <w:rFonts w:asciiTheme="minorHAnsi" w:hAnsiTheme="minorHAnsi" w:cstheme="minorHAnsi"/>
          <w:b/>
          <w:bCs/>
          <w:color w:val="000000"/>
        </w:rPr>
        <w:t>Access to confidential information</w:t>
      </w:r>
    </w:p>
    <w:p w14:paraId="350E72F4" w14:textId="77777777" w:rsidR="00C350E5" w:rsidRPr="0041244E" w:rsidRDefault="00C350E5" w:rsidP="00C350E5">
      <w:pPr>
        <w:pStyle w:val="NormalWeb"/>
        <w:numPr>
          <w:ilvl w:val="1"/>
          <w:numId w:val="17"/>
        </w:numPr>
        <w:rPr>
          <w:rFonts w:asciiTheme="minorHAnsi" w:hAnsiTheme="minorHAnsi" w:cstheme="minorHAnsi"/>
          <w:b/>
          <w:bCs/>
          <w:color w:val="000000"/>
        </w:rPr>
      </w:pPr>
      <w:r w:rsidRPr="0041244E">
        <w:rPr>
          <w:rFonts w:asciiTheme="minorHAnsi" w:hAnsiTheme="minorHAnsi" w:cstheme="minorHAnsi"/>
          <w:b/>
          <w:bCs/>
          <w:color w:val="000000"/>
        </w:rPr>
        <w:t>Contact with minors (anyone under the age of 18)</w:t>
      </w:r>
    </w:p>
    <w:p w14:paraId="065CD04A" w14:textId="77777777" w:rsidR="00C350E5" w:rsidRPr="0041244E" w:rsidRDefault="00C350E5" w:rsidP="00C350E5">
      <w:pPr>
        <w:pStyle w:val="NormalWeb"/>
        <w:numPr>
          <w:ilvl w:val="1"/>
          <w:numId w:val="17"/>
        </w:numPr>
        <w:rPr>
          <w:rFonts w:asciiTheme="minorHAnsi" w:hAnsiTheme="minorHAnsi" w:cstheme="minorHAnsi"/>
          <w:b/>
          <w:bCs/>
          <w:color w:val="000000"/>
        </w:rPr>
      </w:pPr>
      <w:r w:rsidRPr="0041244E">
        <w:rPr>
          <w:rFonts w:asciiTheme="minorHAnsi" w:hAnsiTheme="minorHAnsi" w:cstheme="minorHAnsi"/>
          <w:b/>
          <w:bCs/>
          <w:color w:val="000000"/>
        </w:rPr>
        <w:t>Contact with other vulnerable people (</w:t>
      </w:r>
      <w:proofErr w:type="gramStart"/>
      <w:r w:rsidRPr="0041244E">
        <w:rPr>
          <w:rFonts w:asciiTheme="minorHAnsi" w:hAnsiTheme="minorHAnsi" w:cstheme="minorHAnsi"/>
          <w:b/>
          <w:bCs/>
          <w:color w:val="000000"/>
        </w:rPr>
        <w:t>e.g.</w:t>
      </w:r>
      <w:proofErr w:type="gramEnd"/>
      <w:r w:rsidRPr="0041244E">
        <w:rPr>
          <w:rFonts w:asciiTheme="minorHAnsi" w:hAnsiTheme="minorHAnsi" w:cstheme="minorHAnsi"/>
          <w:b/>
          <w:bCs/>
          <w:color w:val="000000"/>
        </w:rPr>
        <w:t xml:space="preserve"> victims of crime, the recently bereaved, low IQ)</w:t>
      </w:r>
    </w:p>
    <w:p w14:paraId="31AF4B99" w14:textId="77777777" w:rsidR="00C350E5" w:rsidRPr="0041244E" w:rsidRDefault="00C350E5" w:rsidP="00C350E5">
      <w:pPr>
        <w:pStyle w:val="NormalWeb"/>
        <w:numPr>
          <w:ilvl w:val="1"/>
          <w:numId w:val="17"/>
        </w:numPr>
        <w:rPr>
          <w:rFonts w:asciiTheme="minorHAnsi" w:hAnsiTheme="minorHAnsi" w:cstheme="minorHAnsi"/>
          <w:b/>
          <w:bCs/>
          <w:color w:val="000000"/>
        </w:rPr>
      </w:pPr>
      <w:r w:rsidRPr="0041244E">
        <w:rPr>
          <w:rFonts w:asciiTheme="minorHAnsi" w:hAnsiTheme="minorHAnsi" w:cstheme="minorHAnsi"/>
          <w:b/>
          <w:bCs/>
          <w:color w:val="000000"/>
        </w:rPr>
        <w:t>Eye tracking</w:t>
      </w:r>
    </w:p>
    <w:p w14:paraId="2CF40693" w14:textId="77777777" w:rsidR="00C350E5" w:rsidRPr="0041244E" w:rsidRDefault="00C350E5" w:rsidP="00C350E5">
      <w:pPr>
        <w:pStyle w:val="NormalWeb"/>
        <w:numPr>
          <w:ilvl w:val="1"/>
          <w:numId w:val="17"/>
        </w:numPr>
        <w:rPr>
          <w:rFonts w:asciiTheme="minorHAnsi" w:hAnsiTheme="minorHAnsi" w:cstheme="minorHAnsi"/>
          <w:b/>
          <w:bCs/>
          <w:color w:val="000000"/>
        </w:rPr>
      </w:pPr>
      <w:r w:rsidRPr="0041244E">
        <w:rPr>
          <w:rFonts w:asciiTheme="minorHAnsi" w:hAnsiTheme="minorHAnsi" w:cstheme="minorHAnsi"/>
          <w:b/>
          <w:bCs/>
          <w:color w:val="000000"/>
        </w:rPr>
        <w:t>Keystroke logging</w:t>
      </w:r>
    </w:p>
    <w:p w14:paraId="0842D49C" w14:textId="77777777" w:rsidR="00C350E5" w:rsidRPr="0041244E" w:rsidRDefault="00C350E5" w:rsidP="00C350E5">
      <w:pPr>
        <w:pStyle w:val="NormalWeb"/>
        <w:numPr>
          <w:ilvl w:val="1"/>
          <w:numId w:val="17"/>
        </w:numPr>
        <w:rPr>
          <w:rFonts w:asciiTheme="minorHAnsi" w:hAnsiTheme="minorHAnsi" w:cstheme="minorHAnsi"/>
          <w:color w:val="000000"/>
        </w:rPr>
      </w:pPr>
      <w:r w:rsidRPr="0041244E">
        <w:rPr>
          <w:rFonts w:asciiTheme="minorHAnsi" w:hAnsiTheme="minorHAnsi" w:cstheme="minorHAnsi"/>
          <w:b/>
          <w:bCs/>
          <w:color w:val="000000"/>
        </w:rPr>
        <w:t xml:space="preserve">Creation of a new corpus from online data: </w:t>
      </w:r>
      <w:r w:rsidRPr="0041244E">
        <w:rPr>
          <w:rFonts w:asciiTheme="minorHAnsi" w:hAnsiTheme="minorHAnsi" w:cstheme="minorHAnsi"/>
          <w:color w:val="000000"/>
        </w:rPr>
        <w:t>Students developing new corpora from online data must follow the terms and conditions set out by the different data owners on their websites to avoid issues with copyright law. If collection of the data into a corpus is not permitted by the terms of use, several options are available:</w:t>
      </w:r>
    </w:p>
    <w:p w14:paraId="3DD15D9A" w14:textId="77777777" w:rsidR="00C350E5" w:rsidRPr="0041244E" w:rsidRDefault="00C350E5" w:rsidP="00C350E5">
      <w:pPr>
        <w:pStyle w:val="NormalWeb"/>
        <w:ind w:left="1080"/>
        <w:rPr>
          <w:rFonts w:asciiTheme="minorHAnsi" w:hAnsiTheme="minorHAnsi" w:cstheme="minorHAnsi"/>
          <w:color w:val="000000"/>
        </w:rPr>
      </w:pPr>
      <w:r w:rsidRPr="00C350E5">
        <w:rPr>
          <w:rFonts w:asciiTheme="minorHAnsi" w:hAnsiTheme="minorHAnsi" w:cstheme="minorHAnsi"/>
          <w:color w:val="000000"/>
        </w:rPr>
        <w:t xml:space="preserve">Obtain the data from the </w:t>
      </w:r>
      <w:proofErr w:type="spellStart"/>
      <w:r w:rsidRPr="00C350E5">
        <w:rPr>
          <w:rFonts w:asciiTheme="minorHAnsi" w:hAnsiTheme="minorHAnsi" w:cstheme="minorHAnsi"/>
          <w:color w:val="000000"/>
        </w:rPr>
        <w:t>CommonCrawl</w:t>
      </w:r>
      <w:proofErr w:type="spellEnd"/>
      <w:r w:rsidRPr="00C350E5">
        <w:rPr>
          <w:rFonts w:asciiTheme="minorHAnsi" w:hAnsiTheme="minorHAnsi" w:cstheme="minorHAnsi"/>
          <w:color w:val="000000"/>
        </w:rPr>
        <w:t xml:space="preserve">. This is data collected using Amazon Web Services which is then made available for research use. The </w:t>
      </w:r>
      <w:proofErr w:type="spellStart"/>
      <w:r w:rsidRPr="00C350E5">
        <w:rPr>
          <w:rFonts w:asciiTheme="minorHAnsi" w:hAnsiTheme="minorHAnsi" w:cstheme="minorHAnsi"/>
          <w:color w:val="000000"/>
        </w:rPr>
        <w:t>CommonCrawl</w:t>
      </w:r>
      <w:proofErr w:type="spellEnd"/>
      <w:r w:rsidRPr="00C350E5">
        <w:rPr>
          <w:rFonts w:asciiTheme="minorHAnsi" w:hAnsiTheme="minorHAnsi" w:cstheme="minorHAnsi"/>
          <w:color w:val="000000"/>
        </w:rPr>
        <w:t xml:space="preserve"> invites data owners to report any data that is subject to copyright. This will then be removed from the collection. However, many data owners will not be aware that their data has been collected and will therefore fail to report it. This means that there may be data in the </w:t>
      </w:r>
      <w:proofErr w:type="spellStart"/>
      <w:r w:rsidRPr="00C350E5">
        <w:rPr>
          <w:rFonts w:asciiTheme="minorHAnsi" w:hAnsiTheme="minorHAnsi" w:cstheme="minorHAnsi"/>
          <w:color w:val="000000"/>
        </w:rPr>
        <w:t>CommonCrawl</w:t>
      </w:r>
      <w:proofErr w:type="spellEnd"/>
      <w:r w:rsidRPr="00C350E5">
        <w:rPr>
          <w:rFonts w:asciiTheme="minorHAnsi" w:hAnsiTheme="minorHAnsi" w:cstheme="minorHAnsi"/>
          <w:color w:val="000000"/>
        </w:rPr>
        <w:t xml:space="preserve"> that the data owners would prefer not to be there. While it is present, I think that students will not be exposed to legal risk if they access and use such data for their research.</w:t>
      </w:r>
    </w:p>
    <w:p w14:paraId="506763E2" w14:textId="0872F944" w:rsidR="00C350E5" w:rsidRPr="00C350E5" w:rsidRDefault="00C350E5" w:rsidP="00A34E59">
      <w:pPr>
        <w:pStyle w:val="NormalWeb"/>
        <w:spacing w:after="0" w:afterAutospacing="0"/>
        <w:ind w:left="1080"/>
        <w:rPr>
          <w:rFonts w:asciiTheme="minorHAnsi" w:hAnsiTheme="minorHAnsi" w:cstheme="minorHAnsi"/>
          <w:color w:val="000000"/>
        </w:rPr>
      </w:pPr>
      <w:r w:rsidRPr="00C350E5">
        <w:rPr>
          <w:rFonts w:asciiTheme="minorHAnsi" w:hAnsiTheme="minorHAnsi" w:cstheme="minorHAnsi"/>
          <w:color w:val="000000"/>
        </w:rPr>
        <w:t>Record the URLs of the pages that would have been collected. Then other people can construct the corpus for themselves. If necessary, the data can be annotated using an offset annotation format.</w:t>
      </w:r>
    </w:p>
    <w:p w14:paraId="6479D2D9" w14:textId="77777777" w:rsidR="00C350E5" w:rsidRPr="0041244E" w:rsidRDefault="00C350E5" w:rsidP="00C350E5">
      <w:pPr>
        <w:pStyle w:val="NormalWeb"/>
        <w:numPr>
          <w:ilvl w:val="1"/>
          <w:numId w:val="17"/>
        </w:numPr>
        <w:rPr>
          <w:rFonts w:asciiTheme="minorHAnsi" w:hAnsiTheme="minorHAnsi" w:cstheme="minorHAnsi"/>
          <w:b/>
          <w:bCs/>
          <w:color w:val="000000"/>
        </w:rPr>
      </w:pPr>
      <w:r w:rsidRPr="0041244E">
        <w:rPr>
          <w:rFonts w:asciiTheme="minorHAnsi" w:hAnsiTheme="minorHAnsi" w:cstheme="minorHAnsi"/>
          <w:b/>
          <w:bCs/>
          <w:color w:val="000000"/>
        </w:rPr>
        <w:t xml:space="preserve">Manual annotation of corpora: </w:t>
      </w:r>
      <w:r w:rsidRPr="0041244E">
        <w:rPr>
          <w:rFonts w:asciiTheme="minorHAnsi" w:hAnsiTheme="minorHAnsi" w:cstheme="minorHAnsi"/>
          <w:color w:val="000000"/>
        </w:rPr>
        <w:t>Standard health and safety guidance should be followed by participants who annotate corpora manually. This might include some variant of the 20/20/20 rule (every 20 minutes, annotators should take a 20 second break in which they look at an object of their choice which is more than 20 metres away). If this is not possible, no annotator should work without rest for more than 60 minutes. Where possible, detailed annotation guidelines and details of the annotation scheme should be made available to annotators.</w:t>
      </w:r>
    </w:p>
    <w:p w14:paraId="38C824AF" w14:textId="77777777" w:rsidR="0041244E" w:rsidRPr="0041244E" w:rsidRDefault="00C350E5" w:rsidP="0041244E">
      <w:pPr>
        <w:pStyle w:val="NormalWeb"/>
        <w:numPr>
          <w:ilvl w:val="1"/>
          <w:numId w:val="17"/>
        </w:numPr>
        <w:rPr>
          <w:rFonts w:asciiTheme="minorHAnsi" w:hAnsiTheme="minorHAnsi" w:cstheme="minorHAnsi"/>
          <w:color w:val="000000"/>
        </w:rPr>
      </w:pPr>
      <w:r w:rsidRPr="0041244E">
        <w:rPr>
          <w:rFonts w:asciiTheme="minorHAnsi" w:hAnsiTheme="minorHAnsi" w:cstheme="minorHAnsi"/>
          <w:b/>
          <w:bCs/>
          <w:color w:val="000000"/>
        </w:rPr>
        <w:t>Research requiring access to user generated content, including product reviews, forum posts, and data from social media</w:t>
      </w:r>
      <w:r w:rsidR="0041244E" w:rsidRPr="0041244E">
        <w:rPr>
          <w:rFonts w:asciiTheme="minorHAnsi" w:hAnsiTheme="minorHAnsi" w:cstheme="minorHAnsi"/>
          <w:b/>
          <w:bCs/>
          <w:color w:val="000000"/>
        </w:rPr>
        <w:t xml:space="preserve">: </w:t>
      </w:r>
      <w:r w:rsidR="0041244E" w:rsidRPr="0041244E">
        <w:rPr>
          <w:rFonts w:asciiTheme="minorHAnsi" w:hAnsiTheme="minorHAnsi" w:cstheme="minorHAnsi"/>
          <w:color w:val="000000"/>
        </w:rPr>
        <w:t xml:space="preserve">Relevant issues </w:t>
      </w:r>
      <w:proofErr w:type="gramStart"/>
      <w:r w:rsidR="0041244E" w:rsidRPr="0041244E">
        <w:rPr>
          <w:rFonts w:asciiTheme="minorHAnsi" w:hAnsiTheme="minorHAnsi" w:cstheme="minorHAnsi"/>
          <w:color w:val="000000"/>
        </w:rPr>
        <w:t>include:</w:t>
      </w:r>
      <w:proofErr w:type="gramEnd"/>
      <w:r w:rsidR="0041244E" w:rsidRPr="0041244E">
        <w:rPr>
          <w:rFonts w:asciiTheme="minorHAnsi" w:hAnsiTheme="minorHAnsi" w:cstheme="minorHAnsi"/>
          <w:color w:val="000000"/>
        </w:rPr>
        <w:t> Measures to ensure that the privacy of data subjects is protected (e.g. through the use of reliable anonymisation methods)</w:t>
      </w:r>
    </w:p>
    <w:p w14:paraId="21116486" w14:textId="6170A072" w:rsidR="0041244E" w:rsidRPr="0041244E" w:rsidRDefault="0041244E" w:rsidP="0041244E">
      <w:pPr>
        <w:pStyle w:val="NormalWeb"/>
        <w:ind w:left="1080"/>
        <w:rPr>
          <w:rFonts w:asciiTheme="minorHAnsi" w:hAnsiTheme="minorHAnsi" w:cstheme="minorHAnsi"/>
          <w:color w:val="000000"/>
        </w:rPr>
      </w:pPr>
      <w:r w:rsidRPr="0041244E">
        <w:rPr>
          <w:rFonts w:asciiTheme="minorHAnsi" w:hAnsiTheme="minorHAnsi" w:cstheme="minorHAnsi"/>
          <w:color w:val="000000"/>
        </w:rPr>
        <w:lastRenderedPageBreak/>
        <w:t>Steps taken to ensure that the terms of use specified by the data owners are followed (also consider guidance on the creation of new corpora from online data)</w:t>
      </w:r>
    </w:p>
    <w:p w14:paraId="334A351C" w14:textId="77777777" w:rsidR="0041244E" w:rsidRPr="0041244E" w:rsidRDefault="0041244E" w:rsidP="0041244E">
      <w:pPr>
        <w:pStyle w:val="NormalWeb"/>
        <w:ind w:left="1080"/>
        <w:rPr>
          <w:rFonts w:asciiTheme="minorHAnsi" w:hAnsiTheme="minorHAnsi" w:cstheme="minorHAnsi"/>
          <w:color w:val="000000"/>
        </w:rPr>
      </w:pPr>
      <w:r w:rsidRPr="0041244E">
        <w:rPr>
          <w:rFonts w:asciiTheme="minorHAnsi" w:hAnsiTheme="minorHAnsi" w:cstheme="minorHAnsi"/>
          <w:color w:val="000000"/>
        </w:rPr>
        <w:t xml:space="preserve">Precautions taken to ensure that the student is not posting content which may cause alarm or outrage to elicit </w:t>
      </w:r>
      <w:proofErr w:type="gramStart"/>
      <w:r w:rsidRPr="0041244E">
        <w:rPr>
          <w:rFonts w:asciiTheme="minorHAnsi" w:hAnsiTheme="minorHAnsi" w:cstheme="minorHAnsi"/>
          <w:color w:val="000000"/>
        </w:rPr>
        <w:t>particular types</w:t>
      </w:r>
      <w:proofErr w:type="gramEnd"/>
      <w:r w:rsidRPr="0041244E">
        <w:rPr>
          <w:rFonts w:asciiTheme="minorHAnsi" w:hAnsiTheme="minorHAnsi" w:cstheme="minorHAnsi"/>
          <w:color w:val="000000"/>
        </w:rPr>
        <w:t xml:space="preserve"> of responses from forum users and commentators.</w:t>
      </w:r>
    </w:p>
    <w:p w14:paraId="40E43123" w14:textId="77777777" w:rsidR="0041244E" w:rsidRPr="0041244E" w:rsidRDefault="0041244E" w:rsidP="00A34E59">
      <w:pPr>
        <w:pStyle w:val="NormalWeb"/>
        <w:spacing w:after="0" w:afterAutospacing="0"/>
        <w:ind w:left="1080"/>
        <w:rPr>
          <w:rFonts w:asciiTheme="minorHAnsi" w:hAnsiTheme="minorHAnsi" w:cstheme="minorHAnsi"/>
          <w:color w:val="000000"/>
        </w:rPr>
      </w:pPr>
      <w:r w:rsidRPr="0041244E">
        <w:rPr>
          <w:rFonts w:asciiTheme="minorHAnsi" w:hAnsiTheme="minorHAnsi" w:cstheme="minorHAnsi"/>
          <w:color w:val="000000"/>
        </w:rPr>
        <w:t>Secure storage to prevent subsequent dissemination of non-anonymised data. </w:t>
      </w:r>
    </w:p>
    <w:p w14:paraId="3B70D940" w14:textId="77777777" w:rsidR="0041244E" w:rsidRPr="0041244E" w:rsidRDefault="00C350E5" w:rsidP="0041244E">
      <w:pPr>
        <w:pStyle w:val="NormalWeb"/>
        <w:numPr>
          <w:ilvl w:val="1"/>
          <w:numId w:val="17"/>
        </w:numPr>
        <w:rPr>
          <w:rFonts w:asciiTheme="minorHAnsi" w:hAnsiTheme="minorHAnsi" w:cstheme="minorHAnsi"/>
          <w:color w:val="000000"/>
        </w:rPr>
      </w:pPr>
      <w:r w:rsidRPr="0041244E">
        <w:rPr>
          <w:rFonts w:asciiTheme="minorHAnsi" w:hAnsiTheme="minorHAnsi" w:cstheme="minorHAnsi"/>
          <w:b/>
          <w:bCs/>
          <w:color w:val="000000"/>
        </w:rPr>
        <w:t>Research about a controversial issue</w:t>
      </w:r>
      <w:r w:rsidR="0041244E" w:rsidRPr="0041244E">
        <w:rPr>
          <w:rFonts w:asciiTheme="minorHAnsi" w:hAnsiTheme="minorHAnsi" w:cstheme="minorHAnsi"/>
          <w:b/>
          <w:bCs/>
          <w:color w:val="000000"/>
        </w:rPr>
        <w:t xml:space="preserve">: </w:t>
      </w:r>
      <w:r w:rsidR="0041244E" w:rsidRPr="0041244E">
        <w:rPr>
          <w:rFonts w:asciiTheme="minorHAnsi" w:hAnsiTheme="minorHAnsi" w:cstheme="minorHAnsi"/>
          <w:color w:val="000000"/>
        </w:rPr>
        <w:t>This may not be relevant for our students. I think it is intended for students studying issues such as crime, LGBT issues, political activism, pornography, and terrorism.</w:t>
      </w:r>
    </w:p>
    <w:p w14:paraId="3CF9404E" w14:textId="23A6EAD7" w:rsidR="0041244E" w:rsidRPr="0041244E" w:rsidRDefault="00C350E5" w:rsidP="0041244E">
      <w:pPr>
        <w:pStyle w:val="NormalWeb"/>
        <w:numPr>
          <w:ilvl w:val="1"/>
          <w:numId w:val="17"/>
        </w:numPr>
        <w:rPr>
          <w:rFonts w:asciiTheme="minorHAnsi" w:hAnsiTheme="minorHAnsi" w:cstheme="minorHAnsi"/>
          <w:color w:val="000000"/>
        </w:rPr>
      </w:pPr>
      <w:r w:rsidRPr="0041244E">
        <w:rPr>
          <w:rFonts w:asciiTheme="minorHAnsi" w:hAnsiTheme="minorHAnsi" w:cstheme="minorHAnsi"/>
          <w:b/>
          <w:bCs/>
          <w:color w:val="000000"/>
        </w:rPr>
        <w:t xml:space="preserve">Research in which project outputs will be used to help provide public services or services to people beyond </w:t>
      </w:r>
      <w:proofErr w:type="spellStart"/>
      <w:r w:rsidRPr="0041244E">
        <w:rPr>
          <w:rFonts w:asciiTheme="minorHAnsi" w:hAnsiTheme="minorHAnsi" w:cstheme="minorHAnsi"/>
          <w:b/>
          <w:bCs/>
          <w:color w:val="000000"/>
        </w:rPr>
        <w:t>the</w:t>
      </w:r>
      <w:del w:id="23" w:author="Moze, Sara" w:date="2022-03-23T18:00:00Z">
        <w:r w:rsidRPr="0041244E" w:rsidDel="004B4722">
          <w:rPr>
            <w:rFonts w:asciiTheme="minorHAnsi" w:hAnsiTheme="minorHAnsi" w:cstheme="minorHAnsi"/>
            <w:b/>
            <w:bCs/>
            <w:color w:val="000000"/>
          </w:rPr>
          <w:delText xml:space="preserve"> EMTTI consortium</w:delText>
        </w:r>
      </w:del>
      <w:ins w:id="24" w:author="Moze, Sara" w:date="2022-03-23T18:00:00Z">
        <w:r w:rsidR="004B4722">
          <w:rPr>
            <w:rFonts w:asciiTheme="minorHAnsi" w:hAnsiTheme="minorHAnsi" w:cstheme="minorHAnsi"/>
            <w:b/>
            <w:bCs/>
            <w:color w:val="000000"/>
          </w:rPr>
          <w:t>University</w:t>
        </w:r>
        <w:proofErr w:type="spellEnd"/>
        <w:r w:rsidR="004B4722">
          <w:rPr>
            <w:rFonts w:asciiTheme="minorHAnsi" w:hAnsiTheme="minorHAnsi" w:cstheme="minorHAnsi"/>
            <w:b/>
            <w:bCs/>
            <w:color w:val="000000"/>
          </w:rPr>
          <w:t xml:space="preserve"> of Wolverhampton</w:t>
        </w:r>
      </w:ins>
      <w:r w:rsidR="0041244E" w:rsidRPr="0041244E">
        <w:rPr>
          <w:rFonts w:asciiTheme="minorHAnsi" w:hAnsiTheme="minorHAnsi" w:cstheme="minorHAnsi"/>
          <w:b/>
          <w:bCs/>
          <w:color w:val="000000"/>
        </w:rPr>
        <w:t xml:space="preserve">: </w:t>
      </w:r>
      <w:commentRangeStart w:id="25"/>
      <w:r w:rsidR="0041244E" w:rsidRPr="0041244E">
        <w:rPr>
          <w:rFonts w:asciiTheme="minorHAnsi" w:hAnsiTheme="minorHAnsi" w:cstheme="minorHAnsi"/>
          <w:color w:val="000000"/>
        </w:rPr>
        <w:t xml:space="preserve">This should not be relevant for </w:t>
      </w:r>
      <w:del w:id="26" w:author="Moze, Sara" w:date="2022-03-23T18:01:00Z">
        <w:r w:rsidR="0041244E" w:rsidRPr="0041244E" w:rsidDel="004B4722">
          <w:rPr>
            <w:rFonts w:asciiTheme="minorHAnsi" w:hAnsiTheme="minorHAnsi" w:cstheme="minorHAnsi"/>
            <w:color w:val="000000"/>
          </w:rPr>
          <w:delText xml:space="preserve">EMTTI </w:delText>
        </w:r>
      </w:del>
      <w:r w:rsidR="0041244E" w:rsidRPr="0041244E">
        <w:rPr>
          <w:rFonts w:asciiTheme="minorHAnsi" w:hAnsiTheme="minorHAnsi" w:cstheme="minorHAnsi"/>
          <w:color w:val="000000"/>
        </w:rPr>
        <w:t>students</w:t>
      </w:r>
      <w:commentRangeEnd w:id="25"/>
      <w:r w:rsidR="004B4722">
        <w:rPr>
          <w:rStyle w:val="CommentReference"/>
          <w:lang w:eastAsia="en-US"/>
        </w:rPr>
        <w:commentReference w:id="25"/>
      </w:r>
      <w:r w:rsidR="0041244E" w:rsidRPr="0041244E">
        <w:rPr>
          <w:rFonts w:asciiTheme="minorHAnsi" w:hAnsiTheme="minorHAnsi" w:cstheme="minorHAnsi"/>
          <w:color w:val="000000"/>
        </w:rPr>
        <w:t xml:space="preserve">. It is for larger projects in which tools are developed which will be used to deliver public services and services for other users. Issues involved include those of fairness (representativeness of training data, unbiased, non-discriminatory models), accountability (by humans in the loop), sustainability (to ensure that models remain suitable over time as the population of </w:t>
      </w:r>
      <w:proofErr w:type="gramStart"/>
      <w:r w:rsidR="0041244E" w:rsidRPr="0041244E">
        <w:rPr>
          <w:rFonts w:asciiTheme="minorHAnsi" w:hAnsiTheme="minorHAnsi" w:cstheme="minorHAnsi"/>
          <w:color w:val="000000"/>
        </w:rPr>
        <w:t>users</w:t>
      </w:r>
      <w:proofErr w:type="gramEnd"/>
      <w:r w:rsidR="0041244E" w:rsidRPr="0041244E">
        <w:rPr>
          <w:rFonts w:asciiTheme="minorHAnsi" w:hAnsiTheme="minorHAnsi" w:cstheme="minorHAnsi"/>
          <w:color w:val="000000"/>
        </w:rPr>
        <w:t xml:space="preserve"> changes), and transparency (</w:t>
      </w:r>
      <w:proofErr w:type="spellStart"/>
      <w:r w:rsidR="0041244E" w:rsidRPr="0041244E">
        <w:rPr>
          <w:rFonts w:asciiTheme="minorHAnsi" w:hAnsiTheme="minorHAnsi" w:cstheme="minorHAnsi"/>
          <w:color w:val="000000"/>
        </w:rPr>
        <w:t>explainability</w:t>
      </w:r>
      <w:proofErr w:type="spellEnd"/>
      <w:r w:rsidR="0041244E" w:rsidRPr="0041244E">
        <w:rPr>
          <w:rFonts w:asciiTheme="minorHAnsi" w:hAnsiTheme="minorHAnsi" w:cstheme="minorHAnsi"/>
          <w:color w:val="000000"/>
        </w:rPr>
        <w:t>) of the development, evaluation, and deployment of NLP tools. </w:t>
      </w:r>
    </w:p>
    <w:p w14:paraId="15521B05" w14:textId="77777777" w:rsidR="0041244E" w:rsidRPr="0041244E" w:rsidRDefault="00C350E5" w:rsidP="00125C80">
      <w:pPr>
        <w:pStyle w:val="NormalWeb"/>
        <w:numPr>
          <w:ilvl w:val="1"/>
          <w:numId w:val="17"/>
        </w:numPr>
        <w:rPr>
          <w:rFonts w:asciiTheme="minorHAnsi" w:hAnsiTheme="minorHAnsi" w:cstheme="minorHAnsi"/>
          <w:color w:val="000000"/>
        </w:rPr>
      </w:pPr>
      <w:r w:rsidRPr="0041244E">
        <w:rPr>
          <w:rFonts w:asciiTheme="minorHAnsi" w:hAnsiTheme="minorHAnsi" w:cstheme="minorHAnsi"/>
          <w:b/>
          <w:bCs/>
          <w:color w:val="000000"/>
        </w:rPr>
        <w:t>Collection of personal data</w:t>
      </w:r>
      <w:r w:rsidR="0041244E" w:rsidRPr="0041244E">
        <w:rPr>
          <w:rFonts w:asciiTheme="minorHAnsi" w:hAnsiTheme="minorHAnsi" w:cstheme="minorHAnsi"/>
          <w:b/>
          <w:bCs/>
          <w:color w:val="000000"/>
        </w:rPr>
        <w:t xml:space="preserve">: </w:t>
      </w:r>
      <w:r w:rsidR="0041244E" w:rsidRPr="0041244E">
        <w:rPr>
          <w:rFonts w:asciiTheme="minorHAnsi" w:hAnsiTheme="minorHAnsi" w:cstheme="minorHAnsi"/>
          <w:color w:val="000000"/>
        </w:rPr>
        <w:t>This type of data includes information that could personally identify participants if it was released, sensitive information such as home addresses or postcodes, and sensitive information about characteristics such as sexuality, religion, etc. If disseminated and matched to identifiable participants, such information could adversely affect their safety and security. </w:t>
      </w:r>
    </w:p>
    <w:p w14:paraId="729CB017" w14:textId="77777777" w:rsidR="0041244E" w:rsidRPr="0041244E" w:rsidRDefault="0041244E" w:rsidP="0041244E">
      <w:pPr>
        <w:pStyle w:val="NormalWeb"/>
        <w:ind w:left="1080"/>
        <w:rPr>
          <w:rFonts w:asciiTheme="minorHAnsi" w:hAnsiTheme="minorHAnsi" w:cstheme="minorHAnsi"/>
          <w:color w:val="000000"/>
        </w:rPr>
      </w:pPr>
      <w:r w:rsidRPr="0041244E">
        <w:rPr>
          <w:rFonts w:asciiTheme="minorHAnsi" w:hAnsiTheme="minorHAnsi" w:cstheme="minorHAnsi"/>
          <w:color w:val="000000"/>
        </w:rPr>
        <w:t>The purpose of the GDPR is to protect personal data. </w:t>
      </w:r>
    </w:p>
    <w:p w14:paraId="727615AC" w14:textId="001C5899" w:rsidR="0041244E" w:rsidRPr="0041244E" w:rsidRDefault="0041244E" w:rsidP="0041244E">
      <w:pPr>
        <w:pStyle w:val="NormalWeb"/>
        <w:ind w:left="1080"/>
        <w:rPr>
          <w:rFonts w:asciiTheme="minorHAnsi" w:hAnsiTheme="minorHAnsi" w:cstheme="minorHAnsi"/>
          <w:color w:val="000000"/>
        </w:rPr>
      </w:pPr>
      <w:r w:rsidRPr="0041244E">
        <w:rPr>
          <w:rFonts w:asciiTheme="minorHAnsi" w:hAnsiTheme="minorHAnsi" w:cstheme="minorHAnsi"/>
          <w:color w:val="000000"/>
        </w:rPr>
        <w:t>All projects must be compliant with the GDPR. This usually means storing the data securely and agreeing to physically destroy storage devices once the project has ended. Software deletion of such data is known to be insufficient. </w:t>
      </w:r>
    </w:p>
    <w:p w14:paraId="372A594D" w14:textId="2B63F0C9" w:rsidR="0041244E" w:rsidRPr="0041244E" w:rsidRDefault="0041244E" w:rsidP="0041244E">
      <w:pPr>
        <w:pStyle w:val="NormalWeb"/>
        <w:ind w:left="1080"/>
        <w:rPr>
          <w:rFonts w:asciiTheme="minorHAnsi" w:hAnsiTheme="minorHAnsi" w:cstheme="minorHAnsi"/>
          <w:color w:val="000000"/>
        </w:rPr>
      </w:pPr>
      <w:r w:rsidRPr="0041244E">
        <w:rPr>
          <w:rFonts w:asciiTheme="minorHAnsi" w:hAnsiTheme="minorHAnsi" w:cstheme="minorHAnsi"/>
          <w:color w:val="000000"/>
        </w:rPr>
        <w:t xml:space="preserve">During the project, steps should be taken to make sure that nobody else except the researcher and their </w:t>
      </w:r>
      <w:del w:id="27" w:author="Moze, Sara" w:date="2022-03-23T18:02:00Z">
        <w:r w:rsidRPr="0041244E" w:rsidDel="0035714E">
          <w:rPr>
            <w:rFonts w:asciiTheme="minorHAnsi" w:hAnsiTheme="minorHAnsi" w:cstheme="minorHAnsi"/>
            <w:color w:val="000000"/>
          </w:rPr>
          <w:delText xml:space="preserve">most local </w:delText>
        </w:r>
      </w:del>
      <w:r w:rsidRPr="0041244E">
        <w:rPr>
          <w:rFonts w:asciiTheme="minorHAnsi" w:hAnsiTheme="minorHAnsi" w:cstheme="minorHAnsi"/>
          <w:color w:val="000000"/>
        </w:rPr>
        <w:t>supervisor(s) have access to the data.</w:t>
      </w:r>
    </w:p>
    <w:p w14:paraId="0C305AEE" w14:textId="77777777" w:rsidR="0041244E" w:rsidRPr="0041244E" w:rsidRDefault="0041244E" w:rsidP="0041244E">
      <w:pPr>
        <w:pStyle w:val="NormalWeb"/>
        <w:ind w:left="1080"/>
        <w:rPr>
          <w:rFonts w:asciiTheme="minorHAnsi" w:hAnsiTheme="minorHAnsi" w:cstheme="minorHAnsi"/>
          <w:color w:val="000000"/>
        </w:rPr>
      </w:pPr>
      <w:r w:rsidRPr="0041244E">
        <w:rPr>
          <w:rFonts w:asciiTheme="minorHAnsi" w:hAnsiTheme="minorHAnsi" w:cstheme="minorHAnsi"/>
          <w:color w:val="000000"/>
        </w:rPr>
        <w:t xml:space="preserve">More information about the GDPR can be viewed at: </w:t>
      </w:r>
      <w:hyperlink r:id="rId47" w:history="1">
        <w:r w:rsidRPr="0041244E">
          <w:rPr>
            <w:rStyle w:val="Hyperlink"/>
            <w:rFonts w:asciiTheme="minorHAnsi" w:hAnsiTheme="minorHAnsi" w:cstheme="minorHAnsi"/>
          </w:rPr>
          <w:t>https://gdpr-info.eu/</w:t>
        </w:r>
      </w:hyperlink>
      <w:r w:rsidRPr="0041244E">
        <w:rPr>
          <w:rFonts w:asciiTheme="minorHAnsi" w:hAnsiTheme="minorHAnsi" w:cstheme="minorHAnsi"/>
          <w:color w:val="000000"/>
        </w:rPr>
        <w:t> </w:t>
      </w:r>
    </w:p>
    <w:p w14:paraId="361D0526" w14:textId="77777777" w:rsidR="0041244E" w:rsidRPr="0041244E" w:rsidRDefault="0041244E" w:rsidP="0041244E">
      <w:pPr>
        <w:pStyle w:val="NormalWeb"/>
        <w:ind w:left="1080"/>
        <w:rPr>
          <w:rFonts w:asciiTheme="minorHAnsi" w:hAnsiTheme="minorHAnsi" w:cstheme="minorHAnsi"/>
          <w:color w:val="000000"/>
        </w:rPr>
      </w:pPr>
      <w:r w:rsidRPr="0041244E">
        <w:rPr>
          <w:rFonts w:asciiTheme="minorHAnsi" w:hAnsiTheme="minorHAnsi" w:cstheme="minorHAnsi"/>
          <w:color w:val="000000"/>
        </w:rPr>
        <w:t xml:space="preserve">And about the UK implementation of GDPR post-Brexit: </w:t>
      </w:r>
      <w:hyperlink r:id="rId48" w:history="1">
        <w:r w:rsidRPr="0041244E">
          <w:rPr>
            <w:rStyle w:val="Hyperlink"/>
            <w:rFonts w:asciiTheme="minorHAnsi" w:hAnsiTheme="minorHAnsi" w:cstheme="minorHAnsi"/>
          </w:rPr>
          <w:t>https://ico.org.uk/media/for-organisations/guide-to-data-</w:t>
        </w:r>
        <w:r w:rsidRPr="0041244E">
          <w:rPr>
            <w:rStyle w:val="Hyperlink"/>
            <w:rFonts w:asciiTheme="minorHAnsi" w:hAnsiTheme="minorHAnsi" w:cstheme="minorHAnsi"/>
          </w:rPr>
          <w:lastRenderedPageBreak/>
          <w:t>protection/guide-to-the-general-data-protection-regulation-gdpr-1-1.pdf</w:t>
        </w:r>
      </w:hyperlink>
      <w:r w:rsidRPr="0041244E">
        <w:rPr>
          <w:rFonts w:asciiTheme="minorHAnsi" w:hAnsiTheme="minorHAnsi" w:cstheme="minorHAnsi"/>
          <w:color w:val="000000"/>
        </w:rPr>
        <w:t>   </w:t>
      </w:r>
    </w:p>
    <w:p w14:paraId="53DEB00E" w14:textId="77777777" w:rsidR="0041244E" w:rsidRPr="0041244E" w:rsidRDefault="0041244E" w:rsidP="00A34E59">
      <w:pPr>
        <w:pStyle w:val="NormalWeb"/>
        <w:spacing w:after="0" w:afterAutospacing="0"/>
        <w:ind w:left="1080"/>
        <w:rPr>
          <w:rFonts w:asciiTheme="minorHAnsi" w:hAnsiTheme="minorHAnsi" w:cstheme="minorHAnsi"/>
          <w:color w:val="000000"/>
        </w:rPr>
      </w:pPr>
      <w:r w:rsidRPr="0041244E">
        <w:rPr>
          <w:rFonts w:asciiTheme="minorHAnsi" w:hAnsiTheme="minorHAnsi" w:cstheme="minorHAnsi"/>
          <w:color w:val="000000"/>
        </w:rPr>
        <w:t>The guidance on Section 9 (Category B) of this form may also be applicable.</w:t>
      </w:r>
    </w:p>
    <w:p w14:paraId="2453E697" w14:textId="414793DE" w:rsidR="0041244E" w:rsidRPr="0041244E" w:rsidRDefault="0041244E" w:rsidP="0041244E">
      <w:pPr>
        <w:pStyle w:val="NormalWeb"/>
        <w:numPr>
          <w:ilvl w:val="1"/>
          <w:numId w:val="17"/>
        </w:numPr>
        <w:rPr>
          <w:rFonts w:asciiTheme="minorHAnsi" w:hAnsiTheme="minorHAnsi" w:cstheme="minorHAnsi"/>
          <w:color w:val="000000"/>
        </w:rPr>
      </w:pPr>
      <w:r w:rsidRPr="0041244E">
        <w:rPr>
          <w:rFonts w:asciiTheme="minorHAnsi" w:hAnsiTheme="minorHAnsi" w:cstheme="minorHAnsi"/>
          <w:b/>
          <w:bCs/>
          <w:color w:val="000000"/>
        </w:rPr>
        <w:t xml:space="preserve">Other [Please specify. </w:t>
      </w:r>
      <w:proofErr w:type="gramStart"/>
      <w:r w:rsidRPr="0041244E">
        <w:rPr>
          <w:rFonts w:asciiTheme="minorHAnsi" w:hAnsiTheme="minorHAnsi" w:cstheme="minorHAnsi"/>
          <w:b/>
          <w:bCs/>
          <w:color w:val="000000"/>
        </w:rPr>
        <w:t>E.g.</w:t>
      </w:r>
      <w:proofErr w:type="gramEnd"/>
      <w:r w:rsidRPr="0041244E">
        <w:rPr>
          <w:rFonts w:asciiTheme="minorHAnsi" w:hAnsiTheme="minorHAnsi" w:cstheme="minorHAnsi"/>
          <w:b/>
          <w:bCs/>
          <w:color w:val="000000"/>
        </w:rPr>
        <w:t xml:space="preserve"> Will project research outputs be open access? </w:t>
      </w:r>
      <w:r w:rsidRPr="0041244E">
        <w:rPr>
          <w:rFonts w:asciiTheme="minorHAnsi" w:hAnsiTheme="minorHAnsi" w:cstheme="minorHAnsi"/>
          <w:color w:val="000000"/>
        </w:rPr>
        <w:t>This is the case where research outputs will be made open access and should be accompanied by appropriate documentation. It is normally assumed that copyright of project outputs is owned by the supervising institution.</w:t>
      </w:r>
      <w:del w:id="28" w:author="Moze, Sara" w:date="2022-03-23T18:03:00Z">
        <w:r w:rsidRPr="0041244E" w:rsidDel="0035714E">
          <w:rPr>
            <w:rFonts w:asciiTheme="minorHAnsi" w:hAnsiTheme="minorHAnsi" w:cstheme="minorHAnsi"/>
            <w:color w:val="000000"/>
          </w:rPr>
          <w:delText xml:space="preserve"> However, this depends on the consortium agreement drawn up by the EMTTI partners. It may vary from university to university.</w:delText>
        </w:r>
      </w:del>
    </w:p>
    <w:p w14:paraId="41C1E4F4" w14:textId="77777777" w:rsidR="0041244E" w:rsidRPr="0041244E" w:rsidRDefault="0041244E" w:rsidP="0041244E">
      <w:pPr>
        <w:pStyle w:val="NormalWeb"/>
        <w:ind w:left="1080"/>
        <w:rPr>
          <w:rFonts w:asciiTheme="minorHAnsi" w:hAnsiTheme="minorHAnsi" w:cstheme="minorHAnsi"/>
          <w:b/>
          <w:bCs/>
          <w:color w:val="000000"/>
        </w:rPr>
      </w:pPr>
      <w:r w:rsidRPr="0041244E">
        <w:rPr>
          <w:rFonts w:asciiTheme="minorHAnsi" w:hAnsiTheme="minorHAnsi" w:cstheme="minorHAnsi"/>
          <w:color w:val="000000"/>
        </w:rPr>
        <w:t>Any other issues may be raised by the student or supervisor in this section</w:t>
      </w:r>
      <w:r w:rsidRPr="0041244E">
        <w:rPr>
          <w:rFonts w:asciiTheme="minorHAnsi" w:hAnsiTheme="minorHAnsi" w:cstheme="minorHAnsi"/>
          <w:b/>
          <w:bCs/>
          <w:color w:val="000000"/>
        </w:rPr>
        <w:t xml:space="preserve">. </w:t>
      </w:r>
    </w:p>
    <w:p w14:paraId="0C08EB47" w14:textId="5AB4088C" w:rsidR="009968A6" w:rsidRPr="009968A6" w:rsidRDefault="0041244E" w:rsidP="009968A6">
      <w:pPr>
        <w:pStyle w:val="NormalWeb"/>
        <w:numPr>
          <w:ilvl w:val="0"/>
          <w:numId w:val="17"/>
        </w:numPr>
        <w:spacing w:after="240" w:afterAutospacing="0"/>
        <w:rPr>
          <w:rFonts w:asciiTheme="minorHAnsi" w:hAnsiTheme="minorHAnsi" w:cstheme="minorHAnsi"/>
          <w:b/>
          <w:bCs/>
        </w:rPr>
      </w:pPr>
      <w:r w:rsidRPr="0041244E">
        <w:rPr>
          <w:rFonts w:asciiTheme="minorHAnsi" w:hAnsiTheme="minorHAnsi" w:cstheme="minorHAnsi"/>
          <w:color w:val="000000"/>
        </w:rPr>
        <w:t xml:space="preserve"> </w:t>
      </w:r>
      <w:r w:rsidRPr="0041244E">
        <w:rPr>
          <w:rFonts w:asciiTheme="minorHAnsi" w:hAnsiTheme="minorHAnsi" w:cstheme="minorHAnsi"/>
          <w:b/>
          <w:bCs/>
        </w:rPr>
        <w:t xml:space="preserve">Brief outline of the project: </w:t>
      </w:r>
      <w:r w:rsidRPr="0041244E">
        <w:rPr>
          <w:rFonts w:asciiTheme="minorHAnsi" w:hAnsiTheme="minorHAnsi" w:cstheme="minorHAnsi"/>
        </w:rPr>
        <w:t xml:space="preserve">This is a short outline, </w:t>
      </w:r>
      <w:proofErr w:type="gramStart"/>
      <w:r w:rsidRPr="0041244E">
        <w:rPr>
          <w:rFonts w:asciiTheme="minorHAnsi" w:hAnsiTheme="minorHAnsi" w:cstheme="minorHAnsi"/>
        </w:rPr>
        <w:t>similar to</w:t>
      </w:r>
      <w:proofErr w:type="gramEnd"/>
      <w:r w:rsidRPr="0041244E">
        <w:rPr>
          <w:rFonts w:asciiTheme="minorHAnsi" w:hAnsiTheme="minorHAnsi" w:cstheme="minorHAnsi"/>
        </w:rPr>
        <w:t xml:space="preserve"> an abstract of the project which mentions the main research questions, the methodology, data collection, and evaluation methods, etc.</w:t>
      </w:r>
    </w:p>
    <w:p w14:paraId="37307F26" w14:textId="77777777" w:rsidR="0041244E" w:rsidRPr="0041244E" w:rsidRDefault="0041244E" w:rsidP="0041244E">
      <w:pPr>
        <w:pStyle w:val="NormalWeb"/>
        <w:numPr>
          <w:ilvl w:val="0"/>
          <w:numId w:val="17"/>
        </w:numPr>
        <w:rPr>
          <w:rFonts w:asciiTheme="minorHAnsi" w:hAnsiTheme="minorHAnsi" w:cstheme="minorHAnsi"/>
        </w:rPr>
      </w:pPr>
      <w:r w:rsidRPr="0041244E">
        <w:rPr>
          <w:rFonts w:asciiTheme="minorHAnsi" w:hAnsiTheme="minorHAnsi" w:cstheme="minorHAnsi"/>
          <w:b/>
          <w:bCs/>
        </w:rPr>
        <w:t xml:space="preserve">Methodology: </w:t>
      </w:r>
      <w:r w:rsidRPr="0041244E">
        <w:rPr>
          <w:rFonts w:asciiTheme="minorHAnsi" w:hAnsiTheme="minorHAnsi" w:cstheme="minorHAnsi"/>
        </w:rPr>
        <w:t xml:space="preserve">The methodology should be sound and in accordance with best practice in the field. In an ideal world, for research with human participants, it would be </w:t>
      </w:r>
      <w:proofErr w:type="spellStart"/>
      <w:r w:rsidRPr="0041244E">
        <w:rPr>
          <w:rFonts w:asciiTheme="minorHAnsi" w:hAnsiTheme="minorHAnsi" w:cstheme="minorHAnsi"/>
        </w:rPr>
        <w:t>be</w:t>
      </w:r>
      <w:proofErr w:type="spellEnd"/>
      <w:r w:rsidRPr="0041244E">
        <w:rPr>
          <w:rFonts w:asciiTheme="minorHAnsi" w:hAnsiTheme="minorHAnsi" w:cstheme="minorHAnsi"/>
        </w:rPr>
        <w:t xml:space="preserve"> worth checking that enough participants or observations are being made for statistical significance tests to have sufficient statistical power. If too few participants are involved for conclusions to have statistical significance, the project may still make a valid contribution by adding to the evidence base of the topic. For our students, this may not</w:t>
      </w:r>
      <w:del w:id="29" w:author="Moze, Sara" w:date="2022-03-23T18:03:00Z">
        <w:r w:rsidRPr="0041244E" w:rsidDel="0035714E">
          <w:rPr>
            <w:rFonts w:asciiTheme="minorHAnsi" w:hAnsiTheme="minorHAnsi" w:cstheme="minorHAnsi"/>
          </w:rPr>
          <w:delText xml:space="preserve"> </w:delText>
        </w:r>
      </w:del>
      <w:r w:rsidRPr="0041244E">
        <w:rPr>
          <w:rFonts w:asciiTheme="minorHAnsi" w:hAnsiTheme="minorHAnsi" w:cstheme="minorHAnsi"/>
        </w:rPr>
        <w:t xml:space="preserve"> be possible for practical reasons.</w:t>
      </w:r>
    </w:p>
    <w:p w14:paraId="0BB24C4C" w14:textId="77777777" w:rsidR="0041244E" w:rsidRPr="0041244E" w:rsidRDefault="0041244E" w:rsidP="0041244E">
      <w:pPr>
        <w:pStyle w:val="ListParagraph"/>
        <w:numPr>
          <w:ilvl w:val="0"/>
          <w:numId w:val="17"/>
        </w:numPr>
        <w:spacing w:before="120"/>
        <w:rPr>
          <w:rFonts w:asciiTheme="minorHAnsi" w:hAnsiTheme="minorHAnsi" w:cstheme="minorHAnsi"/>
        </w:rPr>
      </w:pPr>
      <w:r w:rsidRPr="0041244E">
        <w:rPr>
          <w:rFonts w:asciiTheme="minorHAnsi" w:hAnsiTheme="minorHAnsi" w:cstheme="minorHAnsi"/>
          <w:b/>
          <w:bCs/>
        </w:rPr>
        <w:t xml:space="preserve">Ethical Issues: </w:t>
      </w:r>
      <w:r w:rsidRPr="0041244E">
        <w:rPr>
          <w:rFonts w:asciiTheme="minorHAnsi" w:hAnsiTheme="minorHAnsi" w:cstheme="minorHAnsi"/>
        </w:rPr>
        <w:t>For each of the ethical issues selected (ticked) in Section 10, plus any other relevant ethical issues omitted from this list, this section should describe the ethical issue in the context of the project and detail the ways in which the potential risks and harms of each ethical issue will be minimised. Information about this can be found in the guidance associated with each item in Section 10.</w:t>
      </w:r>
    </w:p>
    <w:p w14:paraId="12F340C2" w14:textId="77777777" w:rsidR="0041244E" w:rsidRPr="0041244E" w:rsidRDefault="0041244E" w:rsidP="0041244E">
      <w:pPr>
        <w:pStyle w:val="ListParagraph"/>
        <w:spacing w:before="120"/>
        <w:ind w:left="360"/>
        <w:rPr>
          <w:rFonts w:asciiTheme="minorHAnsi" w:hAnsiTheme="minorHAnsi" w:cstheme="minorHAnsi"/>
        </w:rPr>
      </w:pPr>
    </w:p>
    <w:p w14:paraId="0A9F0CD1" w14:textId="2A301F43" w:rsidR="0041244E" w:rsidRPr="0041244E" w:rsidRDefault="0041244E" w:rsidP="0041244E">
      <w:pPr>
        <w:pStyle w:val="ListParagraph"/>
        <w:spacing w:before="120"/>
        <w:ind w:left="360"/>
        <w:rPr>
          <w:rFonts w:asciiTheme="minorHAnsi" w:hAnsiTheme="minorHAnsi" w:cstheme="minorHAnsi"/>
        </w:rPr>
      </w:pPr>
      <w:r w:rsidRPr="0041244E">
        <w:rPr>
          <w:rFonts w:asciiTheme="minorHAnsi" w:hAnsiTheme="minorHAnsi" w:cstheme="minorHAnsi"/>
        </w:rPr>
        <w:t xml:space="preserve">Typical ethical issues are related to research practice (soundness), human participants, data, and deployment of NLP tools to provide public services or services to other users outside the </w:t>
      </w:r>
      <w:del w:id="30" w:author="Moze, Sara" w:date="2022-03-23T18:04:00Z">
        <w:r w:rsidRPr="0041244E" w:rsidDel="0035714E">
          <w:rPr>
            <w:rFonts w:asciiTheme="minorHAnsi" w:hAnsiTheme="minorHAnsi" w:cstheme="minorHAnsi"/>
          </w:rPr>
          <w:delText>EMTTI consortium</w:delText>
        </w:r>
      </w:del>
      <w:ins w:id="31" w:author="Moze, Sara" w:date="2022-03-23T18:04:00Z">
        <w:r w:rsidR="0035714E">
          <w:rPr>
            <w:rFonts w:asciiTheme="minorHAnsi" w:hAnsiTheme="minorHAnsi" w:cstheme="minorHAnsi"/>
          </w:rPr>
          <w:t>University of Wolverhampton</w:t>
        </w:r>
      </w:ins>
      <w:r w:rsidRPr="0041244E">
        <w:rPr>
          <w:rFonts w:asciiTheme="minorHAnsi" w:hAnsiTheme="minorHAnsi" w:cstheme="minorHAnsi"/>
        </w:rPr>
        <w:t>.</w:t>
      </w:r>
    </w:p>
    <w:p w14:paraId="382D2E42" w14:textId="23E910C5" w:rsidR="0041244E" w:rsidRDefault="0041244E" w:rsidP="009968A6">
      <w:pPr>
        <w:pStyle w:val="ListParagraph"/>
        <w:spacing w:before="120" w:after="240"/>
        <w:ind w:left="360"/>
        <w:rPr>
          <w:rFonts w:asciiTheme="minorHAnsi" w:hAnsiTheme="minorHAnsi" w:cstheme="minorHAnsi"/>
        </w:rPr>
      </w:pPr>
      <w:r w:rsidRPr="0041244E">
        <w:rPr>
          <w:rFonts w:asciiTheme="minorHAnsi" w:hAnsiTheme="minorHAnsi" w:cstheme="minorHAnsi"/>
        </w:rPr>
        <w:t>The ACL has a Responsible NLP Research Checklist (</w:t>
      </w:r>
      <w:hyperlink r:id="rId49" w:history="1">
        <w:r w:rsidRPr="0041244E">
          <w:rPr>
            <w:rStyle w:val="Hyperlink"/>
            <w:rFonts w:asciiTheme="minorHAnsi" w:hAnsiTheme="minorHAnsi" w:cstheme="minorHAnsi"/>
          </w:rPr>
          <w:t>https://aclrollingreview.org/responsibleNLPresearch/</w:t>
        </w:r>
      </w:hyperlink>
      <w:r w:rsidRPr="0041244E">
        <w:rPr>
          <w:rFonts w:asciiTheme="minorHAnsi" w:hAnsiTheme="minorHAnsi" w:cstheme="minorHAnsi"/>
        </w:rPr>
        <w:t>) and there is an ACL Code of Ethics (</w:t>
      </w:r>
      <w:hyperlink r:id="rId50" w:history="1">
        <w:r w:rsidRPr="0041244E">
          <w:rPr>
            <w:rStyle w:val="Hyperlink"/>
            <w:rFonts w:asciiTheme="minorHAnsi" w:hAnsiTheme="minorHAnsi" w:cstheme="minorHAnsi"/>
          </w:rPr>
          <w:t>https://www.acm.org/code-of-ethics</w:t>
        </w:r>
      </w:hyperlink>
      <w:r w:rsidRPr="0041244E">
        <w:rPr>
          <w:rFonts w:asciiTheme="minorHAnsi" w:hAnsiTheme="minorHAnsi" w:cstheme="minorHAnsi"/>
        </w:rPr>
        <w:t>). Where relevant, it would be worth addressing these points in the section on Ethical Issues.</w:t>
      </w:r>
    </w:p>
    <w:p w14:paraId="3F35219E" w14:textId="77777777" w:rsidR="009968A6" w:rsidRPr="0041244E" w:rsidRDefault="009968A6" w:rsidP="009968A6">
      <w:pPr>
        <w:pStyle w:val="ListParagraph"/>
        <w:spacing w:before="120" w:after="240"/>
        <w:ind w:left="360"/>
        <w:rPr>
          <w:rFonts w:asciiTheme="minorHAnsi" w:hAnsiTheme="minorHAnsi" w:cstheme="minorHAnsi"/>
        </w:rPr>
      </w:pPr>
    </w:p>
    <w:p w14:paraId="44365EC0" w14:textId="77777777" w:rsidR="0041244E" w:rsidRPr="0041244E" w:rsidRDefault="0041244E" w:rsidP="0041244E">
      <w:pPr>
        <w:pStyle w:val="ListParagraph"/>
        <w:numPr>
          <w:ilvl w:val="0"/>
          <w:numId w:val="17"/>
        </w:numPr>
        <w:spacing w:before="120"/>
        <w:rPr>
          <w:rFonts w:asciiTheme="minorHAnsi" w:hAnsiTheme="minorHAnsi" w:cstheme="minorHAnsi"/>
          <w:bCs/>
        </w:rPr>
      </w:pPr>
      <w:r w:rsidRPr="0041244E">
        <w:rPr>
          <w:rFonts w:asciiTheme="minorHAnsi" w:hAnsiTheme="minorHAnsi" w:cstheme="minorHAnsi"/>
          <w:b/>
        </w:rPr>
        <w:t xml:space="preserve">Is ethical approval required by an </w:t>
      </w:r>
      <w:proofErr w:type="gramStart"/>
      <w:r w:rsidRPr="0041244E">
        <w:rPr>
          <w:rFonts w:asciiTheme="minorHAnsi" w:hAnsiTheme="minorHAnsi" w:cstheme="minorHAnsi"/>
          <w:b/>
        </w:rPr>
        <w:t>external agency/parents of participants</w:t>
      </w:r>
      <w:proofErr w:type="gramEnd"/>
      <w:r w:rsidRPr="0041244E">
        <w:rPr>
          <w:rFonts w:asciiTheme="minorHAnsi" w:hAnsiTheme="minorHAnsi" w:cstheme="minorHAnsi"/>
          <w:b/>
        </w:rPr>
        <w:t xml:space="preserve">? </w:t>
      </w:r>
      <w:r w:rsidRPr="0041244E">
        <w:rPr>
          <w:rFonts w:asciiTheme="minorHAnsi" w:hAnsiTheme="minorHAnsi" w:cstheme="minorHAnsi"/>
          <w:bCs/>
        </w:rPr>
        <w:t xml:space="preserve">This should be ticked if access to participants has been provided by another organisation. Such organisations often require information about the research project so that this can be passed to their own ethics committees for approval. Access to the participants may not be granted if the organisation does not obtain </w:t>
      </w:r>
      <w:r w:rsidRPr="0041244E">
        <w:rPr>
          <w:rFonts w:asciiTheme="minorHAnsi" w:hAnsiTheme="minorHAnsi" w:cstheme="minorHAnsi"/>
          <w:bCs/>
        </w:rPr>
        <w:lastRenderedPageBreak/>
        <w:t>approval from its own committees. Obtaining such approval may take additional time, so it is best to make these arrangements as soon as possible.</w:t>
      </w:r>
    </w:p>
    <w:p w14:paraId="5B5236CD" w14:textId="44CD0B5B" w:rsidR="0041244E" w:rsidRPr="0041244E" w:rsidRDefault="0041244E" w:rsidP="009968A6">
      <w:pPr>
        <w:pStyle w:val="NormalWeb"/>
        <w:numPr>
          <w:ilvl w:val="0"/>
          <w:numId w:val="17"/>
        </w:numPr>
        <w:spacing w:line="480" w:lineRule="auto"/>
        <w:rPr>
          <w:rFonts w:asciiTheme="minorHAnsi" w:hAnsiTheme="minorHAnsi" w:cstheme="minorHAnsi"/>
          <w:b/>
          <w:bCs/>
        </w:rPr>
      </w:pPr>
      <w:r w:rsidRPr="0041244E">
        <w:rPr>
          <w:rFonts w:asciiTheme="minorHAnsi" w:hAnsiTheme="minorHAnsi" w:cstheme="minorHAnsi"/>
          <w:b/>
          <w:bCs/>
        </w:rPr>
        <w:t>Student Signature</w:t>
      </w:r>
    </w:p>
    <w:p w14:paraId="0939771B" w14:textId="71D0D7DE" w:rsidR="0041244E" w:rsidRPr="0041244E" w:rsidRDefault="0041244E" w:rsidP="009968A6">
      <w:pPr>
        <w:pStyle w:val="NormalWeb"/>
        <w:numPr>
          <w:ilvl w:val="0"/>
          <w:numId w:val="17"/>
        </w:numPr>
        <w:spacing w:line="480" w:lineRule="auto"/>
        <w:rPr>
          <w:rFonts w:asciiTheme="minorHAnsi" w:hAnsiTheme="minorHAnsi" w:cstheme="minorHAnsi"/>
          <w:b/>
          <w:bCs/>
        </w:rPr>
      </w:pPr>
      <w:r w:rsidRPr="0041244E">
        <w:rPr>
          <w:rFonts w:asciiTheme="minorHAnsi" w:hAnsiTheme="minorHAnsi" w:cstheme="minorHAnsi"/>
          <w:b/>
          <w:bCs/>
        </w:rPr>
        <w:t>Supervisor 1 Signature</w:t>
      </w:r>
    </w:p>
    <w:p w14:paraId="73F65C07" w14:textId="5235774B" w:rsidR="0041244E" w:rsidRPr="0041244E" w:rsidRDefault="0041244E" w:rsidP="0060560A">
      <w:pPr>
        <w:pStyle w:val="NormalWeb"/>
        <w:numPr>
          <w:ilvl w:val="0"/>
          <w:numId w:val="17"/>
        </w:numPr>
        <w:tabs>
          <w:tab w:val="left" w:pos="5400"/>
        </w:tabs>
        <w:spacing w:line="480" w:lineRule="auto"/>
        <w:rPr>
          <w:rFonts w:asciiTheme="minorHAnsi" w:hAnsiTheme="minorHAnsi" w:cstheme="minorHAnsi"/>
          <w:b/>
          <w:bCs/>
        </w:rPr>
      </w:pPr>
      <w:r w:rsidRPr="009968A6">
        <w:rPr>
          <w:rFonts w:asciiTheme="minorHAnsi" w:hAnsiTheme="minorHAnsi" w:cstheme="minorHAnsi"/>
          <w:b/>
          <w:bCs/>
        </w:rPr>
        <w:t>Supervisor 2 Signature</w:t>
      </w:r>
    </w:p>
    <w:sectPr w:rsidR="0041244E" w:rsidRPr="0041244E">
      <w:headerReference w:type="default" r:id="rId51"/>
      <w:footerReference w:type="even" r:id="rId52"/>
      <w:footerReference w:type="default" r:id="rId53"/>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Evans, Richard J." w:date="2022-03-23T18:17:00Z" w:initials="ERJ">
    <w:p w14:paraId="3BB750AA" w14:textId="158842C7" w:rsidR="00941E06" w:rsidRDefault="00941E06">
      <w:pPr>
        <w:pStyle w:val="CommentText"/>
      </w:pPr>
      <w:r>
        <w:rPr>
          <w:rStyle w:val="CommentReference"/>
        </w:rPr>
        <w:annotationRef/>
      </w:r>
      <w:r>
        <w:t>I think RIILP’s is really an ethics subject panel (</w:t>
      </w:r>
      <w:proofErr w:type="spellStart"/>
      <w:r>
        <w:t>UoW</w:t>
      </w:r>
      <w:proofErr w:type="spellEnd"/>
      <w:r>
        <w:t xml:space="preserve"> terminology for a little specialist ethics committee). Perhaps the RIILP ethics subject panel.</w:t>
      </w:r>
    </w:p>
  </w:comment>
  <w:comment w:id="8" w:author="Moze, Sara" w:date="2022-03-23T17:55:00Z" w:initials="MS">
    <w:p w14:paraId="7F463417" w14:textId="66C939DD" w:rsidR="00A262F0" w:rsidRDefault="00A262F0">
      <w:pPr>
        <w:pStyle w:val="CommentText"/>
      </w:pPr>
      <w:r>
        <w:rPr>
          <w:rStyle w:val="CommentReference"/>
        </w:rPr>
        <w:annotationRef/>
      </w:r>
      <w:r>
        <w:t>I assume this comment is relevant for EM TTI students only=</w:t>
      </w:r>
    </w:p>
  </w:comment>
  <w:comment w:id="15" w:author="Evans, Richard J." w:date="2022-03-23T18:21:00Z" w:initials="ERJ">
    <w:p w14:paraId="27768457" w14:textId="07D49129" w:rsidR="00941E06" w:rsidRDefault="00941E06">
      <w:pPr>
        <w:pStyle w:val="CommentText"/>
      </w:pPr>
      <w:r>
        <w:rPr>
          <w:rStyle w:val="CommentReference"/>
        </w:rPr>
        <w:annotationRef/>
      </w:r>
      <w:r>
        <w:t>subject panel</w:t>
      </w:r>
    </w:p>
  </w:comment>
  <w:comment w:id="25" w:author="Moze, Sara" w:date="2022-03-23T18:01:00Z" w:initials="MS">
    <w:p w14:paraId="558BF35A" w14:textId="47BB445B" w:rsidR="004B4722" w:rsidRDefault="004B4722">
      <w:pPr>
        <w:pStyle w:val="CommentText"/>
      </w:pPr>
      <w:r>
        <w:rPr>
          <w:rStyle w:val="CommentReference"/>
        </w:rPr>
        <w:annotationRef/>
      </w:r>
      <w:r>
        <w:t xml:space="preserve">Or should we perhaps delete this whole sentence, in case this might </w:t>
      </w:r>
      <w:proofErr w:type="gramStart"/>
      <w:r>
        <w:t>actually be</w:t>
      </w:r>
      <w:proofErr w:type="gramEnd"/>
      <w:r>
        <w:t xml:space="preserve"> relevant for our local students?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B750AA" w15:done="0"/>
  <w15:commentEx w15:paraId="7F463417" w15:done="0"/>
  <w15:commentEx w15:paraId="27768457" w15:done="0"/>
  <w15:commentEx w15:paraId="558BF3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5E2BD" w16cex:dateUtc="2022-03-23T18:17:00Z"/>
  <w16cex:commentExtensible w16cex:durableId="25E5DDAB" w16cex:dateUtc="2022-03-23T17:55:00Z"/>
  <w16cex:commentExtensible w16cex:durableId="25E5E39D" w16cex:dateUtc="2022-03-23T18:21:00Z"/>
  <w16cex:commentExtensible w16cex:durableId="25E5DEF4" w16cex:dateUtc="2022-03-23T1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B750AA" w16cid:durableId="25E5E2BD"/>
  <w16cid:commentId w16cid:paraId="7F463417" w16cid:durableId="25E5DDAB"/>
  <w16cid:commentId w16cid:paraId="27768457" w16cid:durableId="25E5E39D"/>
  <w16cid:commentId w16cid:paraId="558BF35A" w16cid:durableId="25E5DE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14945" w14:textId="77777777" w:rsidR="006F5E3D" w:rsidRDefault="006F5E3D">
      <w:r>
        <w:separator/>
      </w:r>
    </w:p>
  </w:endnote>
  <w:endnote w:type="continuationSeparator" w:id="0">
    <w:p w14:paraId="3D596BD1" w14:textId="77777777" w:rsidR="006F5E3D" w:rsidRDefault="006F5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86DEA" w14:textId="77777777" w:rsidR="00573114" w:rsidRDefault="00573114" w:rsidP="005731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7DA0EC" w14:textId="77777777" w:rsidR="00573114" w:rsidRDefault="00573114" w:rsidP="005731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AA4B3" w14:textId="44B342D4" w:rsidR="00573114" w:rsidRDefault="00573114" w:rsidP="005731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5C79">
      <w:rPr>
        <w:rStyle w:val="PageNumber"/>
        <w:noProof/>
      </w:rPr>
      <w:t>1</w:t>
    </w:r>
    <w:r>
      <w:rPr>
        <w:rStyle w:val="PageNumber"/>
      </w:rPr>
      <w:fldChar w:fldCharType="end"/>
    </w:r>
  </w:p>
  <w:p w14:paraId="5F6D4F67" w14:textId="77777777" w:rsidR="00573114" w:rsidRDefault="00573114" w:rsidP="0057311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FFD88" w14:textId="77777777" w:rsidR="006F5E3D" w:rsidRDefault="006F5E3D">
      <w:r>
        <w:separator/>
      </w:r>
    </w:p>
  </w:footnote>
  <w:footnote w:type="continuationSeparator" w:id="0">
    <w:p w14:paraId="6E50EABB" w14:textId="77777777" w:rsidR="006F5E3D" w:rsidRDefault="006F5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2F2C5" w14:textId="2BD34B54" w:rsidR="003D3402" w:rsidRPr="003D3402" w:rsidRDefault="003D3402" w:rsidP="003D3402">
    <w:pPr>
      <w:jc w:val="center"/>
      <w:rPr>
        <w:rFonts w:asciiTheme="minorHAnsi" w:hAnsiTheme="minorHAnsi" w:cstheme="minorHAnsi"/>
        <w:noProof/>
        <w:sz w:val="16"/>
        <w:lang w:val="en-US" w:bidi="hi-IN"/>
      </w:rPr>
    </w:pPr>
    <w:r>
      <w:rPr>
        <w:rFonts w:asciiTheme="minorHAnsi" w:hAnsiTheme="minorHAnsi" w:cstheme="minorHAnsi"/>
        <w:noProof/>
        <w:sz w:val="16"/>
        <w:lang w:val="en-US" w:bidi="hi-IN"/>
      </w:rPr>
      <w:t xml:space="preserve"> </w:t>
    </w:r>
    <w:r>
      <w:rPr>
        <w:rFonts w:asciiTheme="minorHAnsi" w:hAnsiTheme="minorHAnsi" w:cstheme="minorHAnsi"/>
        <w:noProof/>
        <w:sz w:val="16"/>
        <w:lang w:val="en-US" w:bidi="hi-IN"/>
      </w:rPr>
      <w:drawing>
        <wp:inline distT="0" distB="0" distL="0" distR="0" wp14:anchorId="49FF8A1C" wp14:editId="6B6225C4">
          <wp:extent cx="2108200" cy="47805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8088" cy="493904"/>
                  </a:xfrm>
                  <a:prstGeom prst="rect">
                    <a:avLst/>
                  </a:prstGeom>
                  <a:noFill/>
                  <a:ln>
                    <a:noFill/>
                  </a:ln>
                </pic:spPr>
              </pic:pic>
            </a:graphicData>
          </a:graphic>
        </wp:inline>
      </w:drawing>
    </w:r>
    <w:r>
      <w:rPr>
        <w:rFonts w:asciiTheme="minorHAnsi" w:hAnsiTheme="minorHAnsi" w:cstheme="minorHAnsi"/>
        <w:noProof/>
        <w:sz w:val="16"/>
        <w:lang w:val="en-US" w:bidi="hi-IN"/>
      </w:rPr>
      <w:t xml:space="preserve"> </w:t>
    </w:r>
    <w:r>
      <w:rPr>
        <w:rFonts w:asciiTheme="minorHAnsi" w:hAnsiTheme="minorHAnsi" w:cstheme="minorHAnsi"/>
        <w:noProof/>
        <w:sz w:val="16"/>
        <w:lang w:val="en-US" w:bidi="hi-IN"/>
      </w:rPr>
      <w:tab/>
    </w:r>
    <w:r>
      <w:rPr>
        <w:rFonts w:asciiTheme="minorHAnsi" w:hAnsiTheme="minorHAnsi" w:cstheme="minorHAnsi"/>
        <w:noProof/>
        <w:sz w:val="16"/>
        <w:lang w:val="en-US" w:bidi="hi-IN"/>
      </w:rPr>
      <w:tab/>
    </w:r>
    <w:r>
      <w:rPr>
        <w:rFonts w:asciiTheme="minorHAnsi" w:hAnsiTheme="minorHAnsi" w:cstheme="minorHAnsi"/>
        <w:noProof/>
        <w:sz w:val="16"/>
        <w:lang w:val="en-US" w:bidi="hi-IN"/>
      </w:rPr>
      <w:drawing>
        <wp:inline distT="0" distB="0" distL="0" distR="0" wp14:anchorId="3415F7F9" wp14:editId="49D6E273">
          <wp:extent cx="2222500" cy="48210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50574" cy="488194"/>
                  </a:xfrm>
                  <a:prstGeom prst="rect">
                    <a:avLst/>
                  </a:prstGeom>
                  <a:noFill/>
                  <a:ln>
                    <a:noFill/>
                  </a:ln>
                </pic:spPr>
              </pic:pic>
            </a:graphicData>
          </a:graphic>
        </wp:inline>
      </w:drawing>
    </w:r>
  </w:p>
  <w:p w14:paraId="01D27589" w14:textId="2366F508" w:rsidR="00FC4083" w:rsidRPr="003D3402" w:rsidRDefault="003D3402" w:rsidP="003D3402">
    <w:pPr>
      <w:jc w:val="center"/>
      <w:rPr>
        <w:rFonts w:ascii="Calibri" w:hAnsi="Calibri"/>
        <w:b/>
      </w:rPr>
    </w:pPr>
    <w:r>
      <w:rPr>
        <w:rFonts w:ascii="Calibri" w:hAnsi="Calibri"/>
        <w:b/>
      </w:rPr>
      <w:t>Research Institute of Information and Language Processing (RIILP)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0C8E"/>
    <w:multiLevelType w:val="hybridMultilevel"/>
    <w:tmpl w:val="C3C29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9F6889"/>
    <w:multiLevelType w:val="hybridMultilevel"/>
    <w:tmpl w:val="EDFA1040"/>
    <w:lvl w:ilvl="0" w:tplc="DA581E9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8022C8"/>
    <w:multiLevelType w:val="hybridMultilevel"/>
    <w:tmpl w:val="B5143100"/>
    <w:lvl w:ilvl="0" w:tplc="0809000F">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6A2BD9"/>
    <w:multiLevelType w:val="hybridMultilevel"/>
    <w:tmpl w:val="D1789F8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10F174C"/>
    <w:multiLevelType w:val="hybridMultilevel"/>
    <w:tmpl w:val="D3667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D146D7"/>
    <w:multiLevelType w:val="multilevel"/>
    <w:tmpl w:val="E19A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083E8C"/>
    <w:multiLevelType w:val="hybridMultilevel"/>
    <w:tmpl w:val="8CF06A6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 w15:restartNumberingAfterBreak="0">
    <w:nsid w:val="4D434543"/>
    <w:multiLevelType w:val="hybridMultilevel"/>
    <w:tmpl w:val="23E6851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3C2775F"/>
    <w:multiLevelType w:val="hybridMultilevel"/>
    <w:tmpl w:val="85FCAE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D53399"/>
    <w:multiLevelType w:val="multilevel"/>
    <w:tmpl w:val="77265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851708"/>
    <w:multiLevelType w:val="hybridMultilevel"/>
    <w:tmpl w:val="C154247A"/>
    <w:lvl w:ilvl="0" w:tplc="A27CF9BE">
      <w:start w:val="1"/>
      <w:numFmt w:val="bullet"/>
      <w:lvlText w:val=""/>
      <w:lvlJc w:val="left"/>
      <w:pPr>
        <w:tabs>
          <w:tab w:val="num" w:pos="720"/>
        </w:tabs>
        <w:ind w:left="720" w:hanging="360"/>
      </w:pPr>
      <w:rPr>
        <w:rFonts w:ascii="Symbol" w:hAnsi="Symbol" w:hint="default"/>
        <w:color w:val="auto"/>
        <w:sz w:val="24"/>
        <w:szCs w:val="24"/>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3354008"/>
    <w:multiLevelType w:val="hybridMultilevel"/>
    <w:tmpl w:val="6B0ACF0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494505D"/>
    <w:multiLevelType w:val="hybridMultilevel"/>
    <w:tmpl w:val="4EE8757E"/>
    <w:lvl w:ilvl="0" w:tplc="F5404F62">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080" w:hanging="360"/>
      </w:pPr>
      <w:rPr>
        <w:rFonts w:ascii="Courier New" w:hAnsi="Courier New" w:cs="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Symbo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Symbol"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85711CB"/>
    <w:multiLevelType w:val="hybridMultilevel"/>
    <w:tmpl w:val="7AF22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0CD2F33"/>
    <w:multiLevelType w:val="hybridMultilevel"/>
    <w:tmpl w:val="FE303DE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3000DC2"/>
    <w:multiLevelType w:val="singleLevel"/>
    <w:tmpl w:val="08090001"/>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7BAB20DA"/>
    <w:multiLevelType w:val="hybridMultilevel"/>
    <w:tmpl w:val="EC0E81C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CC4466D"/>
    <w:multiLevelType w:val="hybridMultilevel"/>
    <w:tmpl w:val="016866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0"/>
  </w:num>
  <w:num w:numId="3">
    <w:abstractNumId w:val="7"/>
  </w:num>
  <w:num w:numId="4">
    <w:abstractNumId w:val="11"/>
  </w:num>
  <w:num w:numId="5">
    <w:abstractNumId w:val="12"/>
  </w:num>
  <w:num w:numId="6">
    <w:abstractNumId w:val="3"/>
  </w:num>
  <w:num w:numId="7">
    <w:abstractNumId w:val="4"/>
  </w:num>
  <w:num w:numId="8">
    <w:abstractNumId w:val="16"/>
  </w:num>
  <w:num w:numId="9">
    <w:abstractNumId w:val="2"/>
  </w:num>
  <w:num w:numId="10">
    <w:abstractNumId w:val="13"/>
  </w:num>
  <w:num w:numId="11">
    <w:abstractNumId w:val="8"/>
  </w:num>
  <w:num w:numId="12">
    <w:abstractNumId w:val="14"/>
  </w:num>
  <w:num w:numId="13">
    <w:abstractNumId w:val="9"/>
    <w:lvlOverride w:ilvl="0">
      <w:lvl w:ilvl="0">
        <w:numFmt w:val="lowerRoman"/>
        <w:lvlText w:val="%1."/>
        <w:lvlJc w:val="right"/>
      </w:lvl>
    </w:lvlOverride>
  </w:num>
  <w:num w:numId="14">
    <w:abstractNumId w:val="17"/>
  </w:num>
  <w:num w:numId="15">
    <w:abstractNumId w:val="5"/>
  </w:num>
  <w:num w:numId="16">
    <w:abstractNumId w:val="0"/>
  </w:num>
  <w:num w:numId="17">
    <w:abstractNumId w:val="6"/>
  </w:num>
  <w:num w:numId="1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ze, Sara">
    <w15:presenceInfo w15:providerId="AD" w15:userId="S::S.Moze@wlv.ac.uk::521976a9-862d-46bd-b2f4-7b7bcc20daee"/>
  </w15:person>
  <w15:person w15:author="Evans, Richard J.">
    <w15:presenceInfo w15:providerId="AD" w15:userId="S::R.J.Evans@wlv.ac.uk::8a8a8a68-a9e5-4779-939d-1dfcd1bd87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D2D"/>
    <w:rsid w:val="00006824"/>
    <w:rsid w:val="00007FAC"/>
    <w:rsid w:val="00074601"/>
    <w:rsid w:val="001137C7"/>
    <w:rsid w:val="00116837"/>
    <w:rsid w:val="001205B3"/>
    <w:rsid w:val="001403D4"/>
    <w:rsid w:val="00152EB1"/>
    <w:rsid w:val="001800CC"/>
    <w:rsid w:val="001A15ED"/>
    <w:rsid w:val="001A6158"/>
    <w:rsid w:val="001A6A56"/>
    <w:rsid w:val="001B6ED8"/>
    <w:rsid w:val="001C642D"/>
    <w:rsid w:val="001C6459"/>
    <w:rsid w:val="0023049D"/>
    <w:rsid w:val="00235C5D"/>
    <w:rsid w:val="0027623B"/>
    <w:rsid w:val="002D5696"/>
    <w:rsid w:val="002E75B4"/>
    <w:rsid w:val="003075FF"/>
    <w:rsid w:val="00311D7D"/>
    <w:rsid w:val="00316378"/>
    <w:rsid w:val="00322076"/>
    <w:rsid w:val="0035714E"/>
    <w:rsid w:val="003C0074"/>
    <w:rsid w:val="003C7B09"/>
    <w:rsid w:val="003D3402"/>
    <w:rsid w:val="0041244E"/>
    <w:rsid w:val="0041578D"/>
    <w:rsid w:val="00444E91"/>
    <w:rsid w:val="00445C87"/>
    <w:rsid w:val="004B4722"/>
    <w:rsid w:val="004C3CD6"/>
    <w:rsid w:val="004C4146"/>
    <w:rsid w:val="004D5699"/>
    <w:rsid w:val="004F37B2"/>
    <w:rsid w:val="00505D22"/>
    <w:rsid w:val="00556B57"/>
    <w:rsid w:val="00573114"/>
    <w:rsid w:val="00574782"/>
    <w:rsid w:val="005869DC"/>
    <w:rsid w:val="00596BD1"/>
    <w:rsid w:val="005B3F43"/>
    <w:rsid w:val="00600DC7"/>
    <w:rsid w:val="0062360E"/>
    <w:rsid w:val="00631CBA"/>
    <w:rsid w:val="00632DDF"/>
    <w:rsid w:val="0066027D"/>
    <w:rsid w:val="00674D95"/>
    <w:rsid w:val="006B04B2"/>
    <w:rsid w:val="006B0BEA"/>
    <w:rsid w:val="006B2FDE"/>
    <w:rsid w:val="006B44EE"/>
    <w:rsid w:val="006F5E3D"/>
    <w:rsid w:val="006F6AD8"/>
    <w:rsid w:val="00755D2D"/>
    <w:rsid w:val="0078589C"/>
    <w:rsid w:val="007965FD"/>
    <w:rsid w:val="007C435C"/>
    <w:rsid w:val="007D765E"/>
    <w:rsid w:val="00802196"/>
    <w:rsid w:val="00853619"/>
    <w:rsid w:val="00867852"/>
    <w:rsid w:val="008A75EB"/>
    <w:rsid w:val="008D02DF"/>
    <w:rsid w:val="008E6323"/>
    <w:rsid w:val="00923ABC"/>
    <w:rsid w:val="00926F5F"/>
    <w:rsid w:val="009402CA"/>
    <w:rsid w:val="00941E06"/>
    <w:rsid w:val="00983B3B"/>
    <w:rsid w:val="00984EE0"/>
    <w:rsid w:val="009873C5"/>
    <w:rsid w:val="009968A6"/>
    <w:rsid w:val="009D317D"/>
    <w:rsid w:val="009E747F"/>
    <w:rsid w:val="00A03AC9"/>
    <w:rsid w:val="00A262F0"/>
    <w:rsid w:val="00A32C89"/>
    <w:rsid w:val="00A34E59"/>
    <w:rsid w:val="00A570C4"/>
    <w:rsid w:val="00A952B7"/>
    <w:rsid w:val="00AE5C11"/>
    <w:rsid w:val="00AF63ED"/>
    <w:rsid w:val="00B10AF2"/>
    <w:rsid w:val="00B14343"/>
    <w:rsid w:val="00B231D3"/>
    <w:rsid w:val="00B24AE8"/>
    <w:rsid w:val="00B76897"/>
    <w:rsid w:val="00B814B6"/>
    <w:rsid w:val="00BD66BC"/>
    <w:rsid w:val="00C350E5"/>
    <w:rsid w:val="00C4190D"/>
    <w:rsid w:val="00C429E0"/>
    <w:rsid w:val="00C440FF"/>
    <w:rsid w:val="00C605EF"/>
    <w:rsid w:val="00C747AA"/>
    <w:rsid w:val="00C90050"/>
    <w:rsid w:val="00CB26FB"/>
    <w:rsid w:val="00CB6EA7"/>
    <w:rsid w:val="00D01843"/>
    <w:rsid w:val="00D21228"/>
    <w:rsid w:val="00D446CB"/>
    <w:rsid w:val="00D55C79"/>
    <w:rsid w:val="00D60DDA"/>
    <w:rsid w:val="00D62042"/>
    <w:rsid w:val="00DC50D1"/>
    <w:rsid w:val="00E04A7C"/>
    <w:rsid w:val="00E22D65"/>
    <w:rsid w:val="00E2748B"/>
    <w:rsid w:val="00E323F5"/>
    <w:rsid w:val="00E42AC6"/>
    <w:rsid w:val="00EB4B52"/>
    <w:rsid w:val="00ED1ADB"/>
    <w:rsid w:val="00EE1C68"/>
    <w:rsid w:val="00EE44FF"/>
    <w:rsid w:val="00F17465"/>
    <w:rsid w:val="00F25710"/>
    <w:rsid w:val="00F42381"/>
    <w:rsid w:val="00F46576"/>
    <w:rsid w:val="00F60055"/>
    <w:rsid w:val="00F60654"/>
    <w:rsid w:val="00F67491"/>
    <w:rsid w:val="00F921EA"/>
    <w:rsid w:val="00FB2F63"/>
    <w:rsid w:val="00FB4E56"/>
    <w:rsid w:val="00FC4083"/>
    <w:rsid w:val="00FF13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A89ECB"/>
  <w15:docId w15:val="{56B36A42-1AE5-46AA-8ECB-62D40847B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4782"/>
    <w:pPr>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Accent21">
    <w:name w:val="Medium Grid 2 - Accent 21"/>
    <w:basedOn w:val="Normal"/>
    <w:autoRedefine/>
    <w:qFormat/>
    <w:pPr>
      <w:spacing w:before="240" w:after="240"/>
      <w:ind w:left="567" w:right="567"/>
    </w:pPr>
    <w:rPr>
      <w:sz w:val="22"/>
      <w:szCs w:val="20"/>
      <w:lang w:eastAsia="en-GB"/>
    </w:rPr>
  </w:style>
  <w:style w:type="paragraph" w:styleId="Header">
    <w:name w:val="header"/>
    <w:basedOn w:val="Normal"/>
    <w:rsid w:val="00755D2D"/>
    <w:pPr>
      <w:tabs>
        <w:tab w:val="center" w:pos="4153"/>
        <w:tab w:val="right" w:pos="8306"/>
      </w:tabs>
    </w:pPr>
  </w:style>
  <w:style w:type="paragraph" w:styleId="Footer">
    <w:name w:val="footer"/>
    <w:basedOn w:val="Normal"/>
    <w:rsid w:val="00755D2D"/>
    <w:pPr>
      <w:tabs>
        <w:tab w:val="center" w:pos="4153"/>
        <w:tab w:val="right" w:pos="8306"/>
      </w:tabs>
    </w:pPr>
  </w:style>
  <w:style w:type="character" w:styleId="PageNumber">
    <w:name w:val="page number"/>
    <w:basedOn w:val="DefaultParagraphFont"/>
    <w:rsid w:val="00755D2D"/>
  </w:style>
  <w:style w:type="table" w:styleId="TableGrid">
    <w:name w:val="Table Grid"/>
    <w:basedOn w:val="TableNormal"/>
    <w:rsid w:val="007938A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54675"/>
    <w:rPr>
      <w:rFonts w:ascii="Tahoma" w:hAnsi="Tahoma"/>
      <w:sz w:val="16"/>
      <w:szCs w:val="16"/>
      <w:lang w:val="x-none"/>
    </w:rPr>
  </w:style>
  <w:style w:type="character" w:customStyle="1" w:styleId="BalloonTextChar">
    <w:name w:val="Balloon Text Char"/>
    <w:link w:val="BalloonText"/>
    <w:rsid w:val="00B54675"/>
    <w:rPr>
      <w:rFonts w:ascii="Tahoma" w:hAnsi="Tahoma" w:cs="Tahoma"/>
      <w:sz w:val="16"/>
      <w:szCs w:val="16"/>
      <w:lang w:eastAsia="en-US"/>
    </w:rPr>
  </w:style>
  <w:style w:type="paragraph" w:styleId="ListParagraph">
    <w:name w:val="List Paragraph"/>
    <w:basedOn w:val="Normal"/>
    <w:uiPriority w:val="72"/>
    <w:qFormat/>
    <w:rsid w:val="00FC4083"/>
    <w:pPr>
      <w:ind w:left="720"/>
      <w:contextualSpacing/>
    </w:pPr>
  </w:style>
  <w:style w:type="character" w:styleId="Hyperlink">
    <w:name w:val="Hyperlink"/>
    <w:basedOn w:val="DefaultParagraphFont"/>
    <w:rsid w:val="00FC4083"/>
    <w:rPr>
      <w:color w:val="0563C1" w:themeColor="hyperlink"/>
      <w:u w:val="single"/>
    </w:rPr>
  </w:style>
  <w:style w:type="character" w:customStyle="1" w:styleId="UnresolvedMention1">
    <w:name w:val="Unresolved Mention1"/>
    <w:basedOn w:val="DefaultParagraphFont"/>
    <w:uiPriority w:val="47"/>
    <w:rsid w:val="00FC4083"/>
    <w:rPr>
      <w:color w:val="605E5C"/>
      <w:shd w:val="clear" w:color="auto" w:fill="E1DFDD"/>
    </w:rPr>
  </w:style>
  <w:style w:type="character" w:styleId="FollowedHyperlink">
    <w:name w:val="FollowedHyperlink"/>
    <w:basedOn w:val="DefaultParagraphFont"/>
    <w:rsid w:val="00FC4083"/>
    <w:rPr>
      <w:color w:val="954F72" w:themeColor="followedHyperlink"/>
      <w:u w:val="single"/>
    </w:rPr>
  </w:style>
  <w:style w:type="character" w:customStyle="1" w:styleId="UnresolvedMention2">
    <w:name w:val="Unresolved Mention2"/>
    <w:basedOn w:val="DefaultParagraphFont"/>
    <w:uiPriority w:val="99"/>
    <w:semiHidden/>
    <w:unhideWhenUsed/>
    <w:rsid w:val="0027623B"/>
    <w:rPr>
      <w:color w:val="605E5C"/>
      <w:shd w:val="clear" w:color="auto" w:fill="E1DFDD"/>
    </w:rPr>
  </w:style>
  <w:style w:type="character" w:styleId="CommentReference">
    <w:name w:val="annotation reference"/>
    <w:basedOn w:val="DefaultParagraphFont"/>
    <w:semiHidden/>
    <w:unhideWhenUsed/>
    <w:rsid w:val="00D21228"/>
    <w:rPr>
      <w:sz w:val="16"/>
      <w:szCs w:val="16"/>
    </w:rPr>
  </w:style>
  <w:style w:type="paragraph" w:styleId="CommentText">
    <w:name w:val="annotation text"/>
    <w:basedOn w:val="Normal"/>
    <w:link w:val="CommentTextChar"/>
    <w:unhideWhenUsed/>
    <w:rsid w:val="00D21228"/>
    <w:rPr>
      <w:sz w:val="20"/>
      <w:szCs w:val="20"/>
    </w:rPr>
  </w:style>
  <w:style w:type="character" w:customStyle="1" w:styleId="CommentTextChar">
    <w:name w:val="Comment Text Char"/>
    <w:basedOn w:val="DefaultParagraphFont"/>
    <w:link w:val="CommentText"/>
    <w:rsid w:val="00D21228"/>
  </w:style>
  <w:style w:type="paragraph" w:styleId="CommentSubject">
    <w:name w:val="annotation subject"/>
    <w:basedOn w:val="CommentText"/>
    <w:next w:val="CommentText"/>
    <w:link w:val="CommentSubjectChar"/>
    <w:semiHidden/>
    <w:unhideWhenUsed/>
    <w:rsid w:val="00D21228"/>
    <w:rPr>
      <w:b/>
      <w:bCs/>
    </w:rPr>
  </w:style>
  <w:style w:type="character" w:customStyle="1" w:styleId="CommentSubjectChar">
    <w:name w:val="Comment Subject Char"/>
    <w:basedOn w:val="CommentTextChar"/>
    <w:link w:val="CommentSubject"/>
    <w:semiHidden/>
    <w:rsid w:val="00D21228"/>
    <w:rPr>
      <w:b/>
      <w:bCs/>
    </w:rPr>
  </w:style>
  <w:style w:type="paragraph" w:styleId="NormalWeb">
    <w:name w:val="Normal (Web)"/>
    <w:basedOn w:val="Normal"/>
    <w:uiPriority w:val="99"/>
    <w:unhideWhenUsed/>
    <w:rsid w:val="00F67491"/>
    <w:pPr>
      <w:spacing w:before="100" w:beforeAutospacing="1" w:after="100" w:afterAutospacing="1"/>
      <w:jc w:val="left"/>
    </w:pPr>
    <w:rPr>
      <w:lang w:eastAsia="en-GB"/>
    </w:rPr>
  </w:style>
  <w:style w:type="character" w:styleId="UnresolvedMention">
    <w:name w:val="Unresolved Mention"/>
    <w:basedOn w:val="DefaultParagraphFont"/>
    <w:uiPriority w:val="99"/>
    <w:semiHidden/>
    <w:unhideWhenUsed/>
    <w:rsid w:val="004124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30141">
      <w:bodyDiv w:val="1"/>
      <w:marLeft w:val="0"/>
      <w:marRight w:val="0"/>
      <w:marTop w:val="0"/>
      <w:marBottom w:val="0"/>
      <w:divBdr>
        <w:top w:val="none" w:sz="0" w:space="0" w:color="auto"/>
        <w:left w:val="none" w:sz="0" w:space="0" w:color="auto"/>
        <w:bottom w:val="none" w:sz="0" w:space="0" w:color="auto"/>
        <w:right w:val="none" w:sz="0" w:space="0" w:color="auto"/>
      </w:divBdr>
    </w:div>
    <w:div w:id="186407762">
      <w:bodyDiv w:val="1"/>
      <w:marLeft w:val="0"/>
      <w:marRight w:val="0"/>
      <w:marTop w:val="0"/>
      <w:marBottom w:val="0"/>
      <w:divBdr>
        <w:top w:val="none" w:sz="0" w:space="0" w:color="auto"/>
        <w:left w:val="none" w:sz="0" w:space="0" w:color="auto"/>
        <w:bottom w:val="none" w:sz="0" w:space="0" w:color="auto"/>
        <w:right w:val="none" w:sz="0" w:space="0" w:color="auto"/>
      </w:divBdr>
    </w:div>
    <w:div w:id="435440717">
      <w:bodyDiv w:val="1"/>
      <w:marLeft w:val="0"/>
      <w:marRight w:val="0"/>
      <w:marTop w:val="0"/>
      <w:marBottom w:val="0"/>
      <w:divBdr>
        <w:top w:val="none" w:sz="0" w:space="0" w:color="auto"/>
        <w:left w:val="none" w:sz="0" w:space="0" w:color="auto"/>
        <w:bottom w:val="none" w:sz="0" w:space="0" w:color="auto"/>
        <w:right w:val="none" w:sz="0" w:space="0" w:color="auto"/>
      </w:divBdr>
    </w:div>
    <w:div w:id="444427961">
      <w:bodyDiv w:val="1"/>
      <w:marLeft w:val="0"/>
      <w:marRight w:val="0"/>
      <w:marTop w:val="0"/>
      <w:marBottom w:val="0"/>
      <w:divBdr>
        <w:top w:val="none" w:sz="0" w:space="0" w:color="auto"/>
        <w:left w:val="none" w:sz="0" w:space="0" w:color="auto"/>
        <w:bottom w:val="none" w:sz="0" w:space="0" w:color="auto"/>
        <w:right w:val="none" w:sz="0" w:space="0" w:color="auto"/>
      </w:divBdr>
    </w:div>
    <w:div w:id="586698126">
      <w:bodyDiv w:val="1"/>
      <w:marLeft w:val="0"/>
      <w:marRight w:val="0"/>
      <w:marTop w:val="0"/>
      <w:marBottom w:val="0"/>
      <w:divBdr>
        <w:top w:val="none" w:sz="0" w:space="0" w:color="auto"/>
        <w:left w:val="none" w:sz="0" w:space="0" w:color="auto"/>
        <w:bottom w:val="none" w:sz="0" w:space="0" w:color="auto"/>
        <w:right w:val="none" w:sz="0" w:space="0" w:color="auto"/>
      </w:divBdr>
    </w:div>
    <w:div w:id="700015961">
      <w:bodyDiv w:val="1"/>
      <w:marLeft w:val="0"/>
      <w:marRight w:val="0"/>
      <w:marTop w:val="0"/>
      <w:marBottom w:val="0"/>
      <w:divBdr>
        <w:top w:val="none" w:sz="0" w:space="0" w:color="auto"/>
        <w:left w:val="none" w:sz="0" w:space="0" w:color="auto"/>
        <w:bottom w:val="none" w:sz="0" w:space="0" w:color="auto"/>
        <w:right w:val="none" w:sz="0" w:space="0" w:color="auto"/>
      </w:divBdr>
    </w:div>
    <w:div w:id="870801342">
      <w:bodyDiv w:val="1"/>
      <w:marLeft w:val="0"/>
      <w:marRight w:val="0"/>
      <w:marTop w:val="0"/>
      <w:marBottom w:val="0"/>
      <w:divBdr>
        <w:top w:val="none" w:sz="0" w:space="0" w:color="auto"/>
        <w:left w:val="none" w:sz="0" w:space="0" w:color="auto"/>
        <w:bottom w:val="none" w:sz="0" w:space="0" w:color="auto"/>
        <w:right w:val="none" w:sz="0" w:space="0" w:color="auto"/>
      </w:divBdr>
    </w:div>
    <w:div w:id="1035346871">
      <w:bodyDiv w:val="1"/>
      <w:marLeft w:val="0"/>
      <w:marRight w:val="0"/>
      <w:marTop w:val="0"/>
      <w:marBottom w:val="0"/>
      <w:divBdr>
        <w:top w:val="none" w:sz="0" w:space="0" w:color="auto"/>
        <w:left w:val="none" w:sz="0" w:space="0" w:color="auto"/>
        <w:bottom w:val="none" w:sz="0" w:space="0" w:color="auto"/>
        <w:right w:val="none" w:sz="0" w:space="0" w:color="auto"/>
      </w:divBdr>
    </w:div>
    <w:div w:id="1058895253">
      <w:bodyDiv w:val="1"/>
      <w:marLeft w:val="0"/>
      <w:marRight w:val="0"/>
      <w:marTop w:val="0"/>
      <w:marBottom w:val="0"/>
      <w:divBdr>
        <w:top w:val="none" w:sz="0" w:space="0" w:color="auto"/>
        <w:left w:val="none" w:sz="0" w:space="0" w:color="auto"/>
        <w:bottom w:val="none" w:sz="0" w:space="0" w:color="auto"/>
        <w:right w:val="none" w:sz="0" w:space="0" w:color="auto"/>
      </w:divBdr>
    </w:div>
    <w:div w:id="1075056231">
      <w:bodyDiv w:val="1"/>
      <w:marLeft w:val="0"/>
      <w:marRight w:val="0"/>
      <w:marTop w:val="0"/>
      <w:marBottom w:val="0"/>
      <w:divBdr>
        <w:top w:val="none" w:sz="0" w:space="0" w:color="auto"/>
        <w:left w:val="none" w:sz="0" w:space="0" w:color="auto"/>
        <w:bottom w:val="none" w:sz="0" w:space="0" w:color="auto"/>
        <w:right w:val="none" w:sz="0" w:space="0" w:color="auto"/>
      </w:divBdr>
    </w:div>
    <w:div w:id="1119642358">
      <w:bodyDiv w:val="1"/>
      <w:marLeft w:val="0"/>
      <w:marRight w:val="0"/>
      <w:marTop w:val="0"/>
      <w:marBottom w:val="0"/>
      <w:divBdr>
        <w:top w:val="none" w:sz="0" w:space="0" w:color="auto"/>
        <w:left w:val="none" w:sz="0" w:space="0" w:color="auto"/>
        <w:bottom w:val="none" w:sz="0" w:space="0" w:color="auto"/>
        <w:right w:val="none" w:sz="0" w:space="0" w:color="auto"/>
      </w:divBdr>
    </w:div>
    <w:div w:id="1264605489">
      <w:bodyDiv w:val="1"/>
      <w:marLeft w:val="0"/>
      <w:marRight w:val="0"/>
      <w:marTop w:val="0"/>
      <w:marBottom w:val="0"/>
      <w:divBdr>
        <w:top w:val="none" w:sz="0" w:space="0" w:color="auto"/>
        <w:left w:val="none" w:sz="0" w:space="0" w:color="auto"/>
        <w:bottom w:val="none" w:sz="0" w:space="0" w:color="auto"/>
        <w:right w:val="none" w:sz="0" w:space="0" w:color="auto"/>
      </w:divBdr>
    </w:div>
    <w:div w:id="1276252984">
      <w:bodyDiv w:val="1"/>
      <w:marLeft w:val="0"/>
      <w:marRight w:val="0"/>
      <w:marTop w:val="0"/>
      <w:marBottom w:val="0"/>
      <w:divBdr>
        <w:top w:val="none" w:sz="0" w:space="0" w:color="auto"/>
        <w:left w:val="none" w:sz="0" w:space="0" w:color="auto"/>
        <w:bottom w:val="none" w:sz="0" w:space="0" w:color="auto"/>
        <w:right w:val="none" w:sz="0" w:space="0" w:color="auto"/>
      </w:divBdr>
    </w:div>
    <w:div w:id="1364557048">
      <w:bodyDiv w:val="1"/>
      <w:marLeft w:val="0"/>
      <w:marRight w:val="0"/>
      <w:marTop w:val="0"/>
      <w:marBottom w:val="0"/>
      <w:divBdr>
        <w:top w:val="none" w:sz="0" w:space="0" w:color="auto"/>
        <w:left w:val="none" w:sz="0" w:space="0" w:color="auto"/>
        <w:bottom w:val="none" w:sz="0" w:space="0" w:color="auto"/>
        <w:right w:val="none" w:sz="0" w:space="0" w:color="auto"/>
      </w:divBdr>
    </w:div>
    <w:div w:id="1517889555">
      <w:bodyDiv w:val="1"/>
      <w:marLeft w:val="0"/>
      <w:marRight w:val="0"/>
      <w:marTop w:val="0"/>
      <w:marBottom w:val="0"/>
      <w:divBdr>
        <w:top w:val="none" w:sz="0" w:space="0" w:color="auto"/>
        <w:left w:val="none" w:sz="0" w:space="0" w:color="auto"/>
        <w:bottom w:val="none" w:sz="0" w:space="0" w:color="auto"/>
        <w:right w:val="none" w:sz="0" w:space="0" w:color="auto"/>
      </w:divBdr>
    </w:div>
    <w:div w:id="1578514036">
      <w:bodyDiv w:val="1"/>
      <w:marLeft w:val="0"/>
      <w:marRight w:val="0"/>
      <w:marTop w:val="0"/>
      <w:marBottom w:val="0"/>
      <w:divBdr>
        <w:top w:val="none" w:sz="0" w:space="0" w:color="auto"/>
        <w:left w:val="none" w:sz="0" w:space="0" w:color="auto"/>
        <w:bottom w:val="none" w:sz="0" w:space="0" w:color="auto"/>
        <w:right w:val="none" w:sz="0" w:space="0" w:color="auto"/>
      </w:divBdr>
    </w:div>
    <w:div w:id="1691905499">
      <w:bodyDiv w:val="1"/>
      <w:marLeft w:val="0"/>
      <w:marRight w:val="0"/>
      <w:marTop w:val="0"/>
      <w:marBottom w:val="0"/>
      <w:divBdr>
        <w:top w:val="none" w:sz="0" w:space="0" w:color="auto"/>
        <w:left w:val="none" w:sz="0" w:space="0" w:color="auto"/>
        <w:bottom w:val="none" w:sz="0" w:space="0" w:color="auto"/>
        <w:right w:val="none" w:sz="0" w:space="0" w:color="auto"/>
      </w:divBdr>
    </w:div>
    <w:div w:id="1857961457">
      <w:bodyDiv w:val="1"/>
      <w:marLeft w:val="0"/>
      <w:marRight w:val="0"/>
      <w:marTop w:val="0"/>
      <w:marBottom w:val="0"/>
      <w:divBdr>
        <w:top w:val="none" w:sz="0" w:space="0" w:color="auto"/>
        <w:left w:val="none" w:sz="0" w:space="0" w:color="auto"/>
        <w:bottom w:val="none" w:sz="0" w:space="0" w:color="auto"/>
        <w:right w:val="none" w:sz="0" w:space="0" w:color="auto"/>
      </w:divBdr>
    </w:div>
    <w:div w:id="1967930727">
      <w:bodyDiv w:val="1"/>
      <w:marLeft w:val="0"/>
      <w:marRight w:val="0"/>
      <w:marTop w:val="0"/>
      <w:marBottom w:val="0"/>
      <w:divBdr>
        <w:top w:val="none" w:sz="0" w:space="0" w:color="auto"/>
        <w:left w:val="none" w:sz="0" w:space="0" w:color="auto"/>
        <w:bottom w:val="none" w:sz="0" w:space="0" w:color="auto"/>
        <w:right w:val="none" w:sz="0" w:space="0" w:color="auto"/>
      </w:divBdr>
    </w:div>
    <w:div w:id="210464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www.wlv.ac.uk/media/departments/research/documents/Ethical-Categories.docx" TargetMode="External"/><Relationship Id="rId26" Type="http://schemas.openxmlformats.org/officeDocument/2006/relationships/hyperlink" Target="https://www.wlv.ac.uk/research/research-policies-procedures--guidelines/ethics-guidance/professional-body--subject-group-guidelines/" TargetMode="External"/><Relationship Id="rId39" Type="http://schemas.openxmlformats.org/officeDocument/2006/relationships/hyperlink" Target="https://www.wlv.ac.uk/research/research-policies-procedures--guidelines/ethics-guidance/recruiting-research-participants/working-with-vulnerable-adults/" TargetMode="External"/><Relationship Id="rId21" Type="http://schemas.openxmlformats.org/officeDocument/2006/relationships/hyperlink" Target="https://www.wlv.ac.uk/media/departments/research/documents/Code-of-Good-Research-Practice-(2020-21).pdf" TargetMode="External"/><Relationship Id="rId34" Type="http://schemas.openxmlformats.org/officeDocument/2006/relationships/hyperlink" Target="https://www.wlv.ac.uk/media/departments/research/documents/Toward-Ethical-Research-Using-Datasets-of-Illicit-Origin.docx" TargetMode="External"/><Relationship Id="rId42" Type="http://schemas.openxmlformats.org/officeDocument/2006/relationships/hyperlink" Target="https://www.wlv.ac.uk/research/research-policies-procedures--guidelines/ethics-guidance/nhs-research/integrated-research-application-system-iras/" TargetMode="External"/><Relationship Id="rId47" Type="http://schemas.openxmlformats.org/officeDocument/2006/relationships/hyperlink" Target="https://gdpr-info.eu/" TargetMode="External"/><Relationship Id="rId50" Type="http://schemas.openxmlformats.org/officeDocument/2006/relationships/hyperlink" Target="https://www.acm.org/code-of-ethics" TargetMode="External"/><Relationship Id="rId55"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wlv.ac.uk/media/departments/research/documents/University-Ethics-Policy.docx" TargetMode="External"/><Relationship Id="rId29" Type="http://schemas.openxmlformats.org/officeDocument/2006/relationships/hyperlink" Target="https://www.wlv.ac.uk/research/research-policies-procedures--guidelines/ethics-guidance/collaborative-work/" TargetMode="External"/><Relationship Id="rId11" Type="http://schemas.openxmlformats.org/officeDocument/2006/relationships/comments" Target="comments.xml"/><Relationship Id="rId24" Type="http://schemas.openxmlformats.org/officeDocument/2006/relationships/hyperlink" Target="https://www.wlv.ac.uk/research/research-policies-procedures--guidelines/ethics-guidance/confidentiality-of-doctoral-theses/" TargetMode="External"/><Relationship Id="rId32" Type="http://schemas.openxmlformats.org/officeDocument/2006/relationships/hyperlink" Target="https://www.wlv.ac.uk/media/departments/research/documents/Ethical-Considerations-in-Visual-or-Vocal-Research.docx" TargetMode="External"/><Relationship Id="rId37" Type="http://schemas.openxmlformats.org/officeDocument/2006/relationships/hyperlink" Target="https://www.wlv.ac.uk/research/research-policies-procedures--guidelines/ethics-guidance/recruiting-research-participants/information-sheets-and-consent-forms/" TargetMode="External"/><Relationship Id="rId40" Type="http://schemas.openxmlformats.org/officeDocument/2006/relationships/hyperlink" Target="https://www.wlv.ac.uk/research/research-policies-procedures--guidelines/ethics-guidance/recruiting-research-participants/other-considerations-when-working-with-human-particpants/" TargetMode="External"/><Relationship Id="rId45" Type="http://schemas.openxmlformats.org/officeDocument/2006/relationships/hyperlink" Target="https://www.wlv.ac.uk/media/departments/research/documents/Handbook-for-Ethical-Review-&amp;-Approval-2020-21.pdf" TargetMode="External"/><Relationship Id="rId53"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www.turing.ac.uk/sites/default/files/2019-08/understanding_artificial_intelligence_ethics_and_safety.pdf" TargetMode="External"/><Relationship Id="rId19" Type="http://schemas.openxmlformats.org/officeDocument/2006/relationships/hyperlink" Target="https://www.wlv.ac.uk/research/research-policies-procedures--guidelines/ethics-guidance/ethics-training/" TargetMode="External"/><Relationship Id="rId31" Type="http://schemas.openxmlformats.org/officeDocument/2006/relationships/hyperlink" Target="https://www.wlv.ac.uk/research/research-policies-procedures--guidelines/ethics-guidance/lay-membership-of-ethics-committees/" TargetMode="External"/><Relationship Id="rId44" Type="http://schemas.openxmlformats.org/officeDocument/2006/relationships/hyperlink" Target="https://www.wlv.ac.uk/research/research-policies-procedures--guidelines/ethics-guidance/nhs-research/integrated-research-application-system-iras/research-passport/"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acm.org/code-of-ethics" TargetMode="External"/><Relationship Id="rId14" Type="http://schemas.microsoft.com/office/2018/08/relationships/commentsExtensible" Target="commentsExtensible.xml"/><Relationship Id="rId22" Type="http://schemas.openxmlformats.org/officeDocument/2006/relationships/hyperlink" Target="https://www.wlv.ac.uk/research/research-policies-procedures--guidelines/research-integrity/" TargetMode="External"/><Relationship Id="rId27" Type="http://schemas.openxmlformats.org/officeDocument/2006/relationships/hyperlink" Target="https://www.wlv.ac.uk/research/research-policies-procedures--guidelines/ethics-guidance/data-handling-and-security/" TargetMode="External"/><Relationship Id="rId30" Type="http://schemas.openxmlformats.org/officeDocument/2006/relationships/hyperlink" Target="https://www.wlv.ac.uk/research/research-policies-procedures--guidelines/ethics-guidance/undertaking-research-outside-the-united-kingdom/" TargetMode="External"/><Relationship Id="rId35" Type="http://schemas.openxmlformats.org/officeDocument/2006/relationships/hyperlink" Target="https://www.wlv.ac.uk/research/research-policies-procedures--guidelines/ethics-guidance/recruiting-research-participants/" TargetMode="External"/><Relationship Id="rId43" Type="http://schemas.openxmlformats.org/officeDocument/2006/relationships/hyperlink" Target="https://www.wlv.ac.uk/research/research-policies-procedures--guidelines/ethics-guidance/nhs-research/integrated-research-application-system-iras/sponsorship-guidance-for-staff-and-students/" TargetMode="External"/><Relationship Id="rId48" Type="http://schemas.openxmlformats.org/officeDocument/2006/relationships/hyperlink" Target="https://ico.org.uk/media/for-organisations/guide-to-data-protection/guide-to-the-general-data-protection-regulation-gdpr-1-1.pdf" TargetMode="External"/><Relationship Id="rId56" Type="http://schemas.openxmlformats.org/officeDocument/2006/relationships/theme" Target="theme/theme1.xml"/><Relationship Id="rId8" Type="http://schemas.openxmlformats.org/officeDocument/2006/relationships/hyperlink" Target="https://www.wlv.ac.uk/research/research-policies-procedures--guidelines/ethics-guidance/" TargetMode="External"/><Relationship Id="rId51" Type="http://schemas.openxmlformats.org/officeDocument/2006/relationships/header" Target="header1.xml"/><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hyperlink" Target="https://www.wlv.ac.uk/media/departments/research/documents/Ethical-Principles.docx" TargetMode="External"/><Relationship Id="rId25" Type="http://schemas.openxmlformats.org/officeDocument/2006/relationships/hyperlink" Target="https://www.wlv.ac.uk/research/research-policies-procedures--guidelines/ethics-guidance/legislation-relating-to-research-ethics-/" TargetMode="External"/><Relationship Id="rId33" Type="http://schemas.openxmlformats.org/officeDocument/2006/relationships/hyperlink" Target="https://www.wlv.ac.uk/media/departments/research/documents/Ethical-Considerations-in-Research-Involving-Social-Media.docx" TargetMode="External"/><Relationship Id="rId38" Type="http://schemas.openxmlformats.org/officeDocument/2006/relationships/hyperlink" Target="https://www.wlv.ac.uk/research/research-policies-procedures--guidelines/ethics-guidance/recruiting-research-participants/working-with-children-and-young-people/" TargetMode="External"/><Relationship Id="rId46" Type="http://schemas.openxmlformats.org/officeDocument/2006/relationships/hyperlink" Target="https://www.gov.uk/request-copy-criminal-record" TargetMode="External"/><Relationship Id="rId20" Type="http://schemas.openxmlformats.org/officeDocument/2006/relationships/hyperlink" Target="https://www.wlv.ac.uk/research/research-policies-procedures--guidelines/ethics-guidance/ethics--open-data/" TargetMode="External"/><Relationship Id="rId41" Type="http://schemas.openxmlformats.org/officeDocument/2006/relationships/hyperlink" Target="https://www.wlv.ac.uk/research/research-policies-procedures--guidelines/ethics-guidance/nhs-research/"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wlv.ac.uk/research/research-policies-procedures--guidelines/ethics-guidance/" TargetMode="External"/><Relationship Id="rId23" Type="http://schemas.openxmlformats.org/officeDocument/2006/relationships/hyperlink" Target="https://www.wlv.ac.uk/research/research-policies-procedures--guidelines/ethics-guidance/research-misconduct/" TargetMode="External"/><Relationship Id="rId28" Type="http://schemas.openxmlformats.org/officeDocument/2006/relationships/hyperlink" Target="https://www.wlv.ac.uk/research/research-policies-procedures--guidelines/ethics-guidance/intellectual-property/" TargetMode="External"/><Relationship Id="rId36" Type="http://schemas.openxmlformats.org/officeDocument/2006/relationships/hyperlink" Target="https://www.wlv.ac.uk/research/research-policies-procedures--guidelines/ethics-guidance/recruiting-research-participants/informed-consent/" TargetMode="External"/><Relationship Id="rId49" Type="http://schemas.openxmlformats.org/officeDocument/2006/relationships/hyperlink" Target="https://aclrollingreview.org/responsibleNLPresearch/"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095BA-0D22-4611-96FC-CE73837EF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4055</Words>
  <Characters>23119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Proposal form for undergraduate projects/independent study/work placements/Student Link involving human subjects</vt:lpstr>
    </vt:vector>
  </TitlesOfParts>
  <Company>University of Wolverhampton</Company>
  <LinksUpToDate>false</LinksUpToDate>
  <CharactersWithSpaces>27120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form for undergraduate projects/independent study/work placements/Student Link involving human subjects</dc:title>
  <dc:creator>Steve Jacobs</dc:creator>
  <cp:lastModifiedBy>Evans, Richard J.</cp:lastModifiedBy>
  <cp:revision>2</cp:revision>
  <cp:lastPrinted>2011-09-19T12:09:00Z</cp:lastPrinted>
  <dcterms:created xsi:type="dcterms:W3CDTF">2022-03-23T18:28:00Z</dcterms:created>
  <dcterms:modified xsi:type="dcterms:W3CDTF">2022-03-23T18:28:00Z</dcterms:modified>
</cp:coreProperties>
</file>